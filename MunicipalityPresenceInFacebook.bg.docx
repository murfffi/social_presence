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pptx" ContentType="application/vnd.openxmlformats-officedocument.presentationml.presentation"/>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78956895"/>
        <w:docPartObj>
          <w:docPartGallery w:val="Cover Pages"/>
          <w:docPartUnique/>
        </w:docPartObj>
      </w:sdtPr>
      <w:sdtContent>
        <w:p w14:paraId="66714C8E" w14:textId="77777777" w:rsidR="005425C4" w:rsidRDefault="005425C4" w:rsidP="007B5457">
          <w:r>
            <w:rPr>
              <w:noProof/>
              <w:lang w:val="en-US"/>
            </w:rPr>
            <mc:AlternateContent>
              <mc:Choice Requires="wpg">
                <w:drawing>
                  <wp:anchor distT="0" distB="0" distL="114300" distR="114300" simplePos="0" relativeHeight="251662336" behindDoc="0" locked="0" layoutInCell="1" allowOverlap="1" wp14:anchorId="70E93673" wp14:editId="3DDAD52F">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4BFA85"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8"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60288" behindDoc="0" locked="0" layoutInCell="1" allowOverlap="1" wp14:anchorId="0F314C36" wp14:editId="714568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302578" w14:textId="074B33A9" w:rsidR="00100E84" w:rsidRDefault="00100E84">
                                    <w:pPr>
                                      <w:pStyle w:val="NoSpacing"/>
                                      <w:jc w:val="right"/>
                                      <w:rPr>
                                        <w:color w:val="595959" w:themeColor="text1" w:themeTint="A6"/>
                                        <w:sz w:val="28"/>
                                        <w:szCs w:val="28"/>
                                      </w:rPr>
                                    </w:pPr>
                                    <w:r>
                                      <w:rPr>
                                        <w:color w:val="595959" w:themeColor="text1" w:themeTint="A6"/>
                                        <w:sz w:val="28"/>
                                        <w:szCs w:val="28"/>
                                      </w:rPr>
                                      <w:t>murfffi</w:t>
                                    </w:r>
                                  </w:p>
                                </w:sdtContent>
                              </w:sdt>
                              <w:p w14:paraId="621A3EDD" w14:textId="77777777" w:rsidR="00100E84" w:rsidRDefault="00100E8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March 2016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F314C36"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0302578" w14:textId="074B33A9" w:rsidR="00100E84" w:rsidRDefault="00100E84">
                              <w:pPr>
                                <w:pStyle w:val="NoSpacing"/>
                                <w:jc w:val="right"/>
                                <w:rPr>
                                  <w:color w:val="595959" w:themeColor="text1" w:themeTint="A6"/>
                                  <w:sz w:val="28"/>
                                  <w:szCs w:val="28"/>
                                </w:rPr>
                              </w:pPr>
                              <w:r>
                                <w:rPr>
                                  <w:color w:val="595959" w:themeColor="text1" w:themeTint="A6"/>
                                  <w:sz w:val="28"/>
                                  <w:szCs w:val="28"/>
                                </w:rPr>
                                <w:t>murfffi</w:t>
                              </w:r>
                            </w:p>
                          </w:sdtContent>
                        </w:sdt>
                        <w:p w14:paraId="621A3EDD" w14:textId="77777777" w:rsidR="00100E84" w:rsidRDefault="00100E8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March 2016</w:t>
                              </w:r>
                            </w:sdtContent>
                          </w:sdt>
                        </w:p>
                      </w:txbxContent>
                    </v:textbox>
                    <w10:wrap type="square" anchorx="page" anchory="page"/>
                  </v:shape>
                </w:pict>
              </mc:Fallback>
            </mc:AlternateContent>
          </w:r>
          <w:r>
            <w:rPr>
              <w:noProof/>
              <w:lang w:val="en-US"/>
            </w:rPr>
            <mc:AlternateContent>
              <mc:Choice Requires="wps">
                <w:drawing>
                  <wp:anchor distT="0" distB="0" distL="114300" distR="114300" simplePos="0" relativeHeight="251661312" behindDoc="0" locked="0" layoutInCell="1" allowOverlap="1" wp14:anchorId="0ED2F26B" wp14:editId="4DAABA4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7F0611" w14:textId="77777777" w:rsidR="00100E84" w:rsidRDefault="00100E84">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0ED2F26B"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787F0611" w14:textId="77777777" w:rsidR="00100E84" w:rsidRDefault="00100E84">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US"/>
            </w:rPr>
            <mc:AlternateContent>
              <mc:Choice Requires="wps">
                <w:drawing>
                  <wp:anchor distT="0" distB="0" distL="114300" distR="114300" simplePos="0" relativeHeight="251659264" behindDoc="0" locked="0" layoutInCell="1" allowOverlap="1" wp14:anchorId="29B9139B" wp14:editId="3C31E4AB">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98021" w14:textId="77777777" w:rsidR="00100E84" w:rsidRDefault="00100E84"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852815" w14:textId="77777777" w:rsidR="00100E84" w:rsidRDefault="00100E84" w:rsidP="007B5457">
                                    <w:pPr>
                                      <w:rPr>
                                        <w:smallCaps/>
                                      </w:rPr>
                                    </w:pPr>
                                    <w: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9B9139B"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1A098021" w14:textId="77777777" w:rsidR="00100E84" w:rsidRDefault="00100E84" w:rsidP="007B5457">
                          <w:sdt>
                            <w:sdt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F73199">
                                <w:t>Анализ на общинското присъствие във Facebook</w:t>
                              </w:r>
                            </w:sdtContent>
                          </w:sdt>
                        </w:p>
                        <w:sdt>
                          <w:sdt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9852815" w14:textId="77777777" w:rsidR="00100E84" w:rsidRDefault="00100E84" w:rsidP="007B5457">
                              <w:pPr>
                                <w:rPr>
                                  <w:smallCaps/>
                                </w:rPr>
                              </w:pPr>
                              <w:r>
                                <w:t xml:space="preserve">     </w:t>
                              </w:r>
                            </w:p>
                          </w:sdtContent>
                        </w:sdt>
                      </w:txbxContent>
                    </v:textbox>
                    <w10:wrap type="square" anchorx="page" anchory="page"/>
                  </v:shape>
                </w:pict>
              </mc:Fallback>
            </mc:AlternateContent>
          </w:r>
        </w:p>
        <w:p w14:paraId="2392C5E5" w14:textId="77777777" w:rsidR="005425C4" w:rsidRDefault="005425C4" w:rsidP="007B5457">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b w:val="0"/>
          <w:sz w:val="22"/>
          <w:szCs w:val="22"/>
          <w:lang w:eastAsia="en-US"/>
        </w:rPr>
        <w:id w:val="351769162"/>
        <w:docPartObj>
          <w:docPartGallery w:val="Table of Contents"/>
          <w:docPartUnique/>
        </w:docPartObj>
      </w:sdtPr>
      <w:sdtEndPr>
        <w:rPr>
          <w:rFonts w:ascii="Arial" w:hAnsi="Arial" w:cs="Arial"/>
          <w:noProof/>
          <w:sz w:val="24"/>
          <w:szCs w:val="24"/>
        </w:rPr>
      </w:sdtEndPr>
      <w:sdtContent>
        <w:p w14:paraId="50BEA1A8" w14:textId="77777777" w:rsidR="009A5471" w:rsidRPr="007B5457" w:rsidRDefault="009A5471" w:rsidP="007B5457">
          <w:pPr>
            <w:pStyle w:val="TOCHeading"/>
            <w:rPr>
              <w:rStyle w:val="Heading1Char"/>
              <w:b/>
            </w:rPr>
          </w:pPr>
          <w:r w:rsidRPr="007B5457">
            <w:rPr>
              <w:rStyle w:val="Heading1Char"/>
              <w:b/>
            </w:rPr>
            <w:t>Contents</w:t>
          </w:r>
        </w:p>
        <w:p w14:paraId="10F61421" w14:textId="77777777" w:rsidR="00EA275B" w:rsidRDefault="009A5471">
          <w:pPr>
            <w:pStyle w:val="TOC1"/>
            <w:tabs>
              <w:tab w:val="right" w:leader="dot" w:pos="9350"/>
            </w:tabs>
            <w:rPr>
              <w:rFonts w:asciiTheme="minorHAnsi" w:eastAsiaTheme="minorEastAsia" w:hAnsiTheme="minorHAnsi" w:cstheme="minorBidi"/>
              <w:noProof/>
              <w:sz w:val="22"/>
              <w:szCs w:val="22"/>
              <w:lang w:val="en-US"/>
            </w:rPr>
          </w:pPr>
          <w:r>
            <w:fldChar w:fldCharType="begin"/>
          </w:r>
          <w:r>
            <w:instrText xml:space="preserve"> TOC \o "1-3" \h \z \u </w:instrText>
          </w:r>
          <w:r>
            <w:fldChar w:fldCharType="separate"/>
          </w:r>
          <w:hyperlink w:anchor="_Toc462483622" w:history="1">
            <w:r w:rsidR="00EA275B" w:rsidRPr="00B634B7">
              <w:rPr>
                <w:rStyle w:val="Hyperlink"/>
                <w:noProof/>
              </w:rPr>
              <w:t>Глава 1. Увод</w:t>
            </w:r>
            <w:r w:rsidR="00EA275B">
              <w:rPr>
                <w:noProof/>
                <w:webHidden/>
              </w:rPr>
              <w:tab/>
            </w:r>
            <w:r w:rsidR="00EA275B">
              <w:rPr>
                <w:noProof/>
                <w:webHidden/>
              </w:rPr>
              <w:fldChar w:fldCharType="begin"/>
            </w:r>
            <w:r w:rsidR="00EA275B">
              <w:rPr>
                <w:noProof/>
                <w:webHidden/>
              </w:rPr>
              <w:instrText xml:space="preserve"> PAGEREF _Toc462483622 \h </w:instrText>
            </w:r>
            <w:r w:rsidR="00EA275B">
              <w:rPr>
                <w:noProof/>
                <w:webHidden/>
              </w:rPr>
            </w:r>
            <w:r w:rsidR="00EA275B">
              <w:rPr>
                <w:noProof/>
                <w:webHidden/>
              </w:rPr>
              <w:fldChar w:fldCharType="separate"/>
            </w:r>
            <w:r w:rsidR="00EA275B">
              <w:rPr>
                <w:noProof/>
                <w:webHidden/>
              </w:rPr>
              <w:t>3</w:t>
            </w:r>
            <w:r w:rsidR="00EA275B">
              <w:rPr>
                <w:noProof/>
                <w:webHidden/>
              </w:rPr>
              <w:fldChar w:fldCharType="end"/>
            </w:r>
          </w:hyperlink>
        </w:p>
        <w:p w14:paraId="4B6EE81D" w14:textId="77777777" w:rsidR="00EA275B" w:rsidRDefault="00100E84">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23" w:history="1">
            <w:r w:rsidR="00EA275B" w:rsidRPr="00B634B7">
              <w:rPr>
                <w:rStyle w:val="Hyperlink"/>
                <w:noProof/>
              </w:rPr>
              <w:t>1.</w:t>
            </w:r>
            <w:r w:rsidR="00EA275B">
              <w:rPr>
                <w:rFonts w:asciiTheme="minorHAnsi" w:eastAsiaTheme="minorEastAsia" w:hAnsiTheme="minorHAnsi" w:cstheme="minorBidi"/>
                <w:noProof/>
                <w:sz w:val="22"/>
                <w:szCs w:val="22"/>
                <w:lang w:val="en-US"/>
              </w:rPr>
              <w:tab/>
            </w:r>
            <w:r w:rsidR="00EA275B" w:rsidRPr="00B634B7">
              <w:rPr>
                <w:rStyle w:val="Hyperlink"/>
                <w:noProof/>
              </w:rPr>
              <w:t>Актуалност на проблема и мотивация</w:t>
            </w:r>
            <w:r w:rsidR="00EA275B">
              <w:rPr>
                <w:noProof/>
                <w:webHidden/>
              </w:rPr>
              <w:tab/>
            </w:r>
            <w:r w:rsidR="00EA275B">
              <w:rPr>
                <w:noProof/>
                <w:webHidden/>
              </w:rPr>
              <w:fldChar w:fldCharType="begin"/>
            </w:r>
            <w:r w:rsidR="00EA275B">
              <w:rPr>
                <w:noProof/>
                <w:webHidden/>
              </w:rPr>
              <w:instrText xml:space="preserve"> PAGEREF _Toc462483623 \h </w:instrText>
            </w:r>
            <w:r w:rsidR="00EA275B">
              <w:rPr>
                <w:noProof/>
                <w:webHidden/>
              </w:rPr>
            </w:r>
            <w:r w:rsidR="00EA275B">
              <w:rPr>
                <w:noProof/>
                <w:webHidden/>
              </w:rPr>
              <w:fldChar w:fldCharType="separate"/>
            </w:r>
            <w:r w:rsidR="00EA275B">
              <w:rPr>
                <w:noProof/>
                <w:webHidden/>
              </w:rPr>
              <w:t>3</w:t>
            </w:r>
            <w:r w:rsidR="00EA275B">
              <w:rPr>
                <w:noProof/>
                <w:webHidden/>
              </w:rPr>
              <w:fldChar w:fldCharType="end"/>
            </w:r>
          </w:hyperlink>
        </w:p>
        <w:p w14:paraId="78CB8E3A" w14:textId="77777777" w:rsidR="00EA275B" w:rsidRDefault="00100E84">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24" w:history="1">
            <w:r w:rsidR="00EA275B" w:rsidRPr="00B634B7">
              <w:rPr>
                <w:rStyle w:val="Hyperlink"/>
                <w:noProof/>
              </w:rPr>
              <w:t>2.</w:t>
            </w:r>
            <w:r w:rsidR="00EA275B">
              <w:rPr>
                <w:rFonts w:asciiTheme="minorHAnsi" w:eastAsiaTheme="minorEastAsia" w:hAnsiTheme="minorHAnsi" w:cstheme="minorBidi"/>
                <w:noProof/>
                <w:sz w:val="22"/>
                <w:szCs w:val="22"/>
                <w:lang w:val="en-US"/>
              </w:rPr>
              <w:tab/>
            </w:r>
            <w:r w:rsidR="00EA275B" w:rsidRPr="00B634B7">
              <w:rPr>
                <w:rStyle w:val="Hyperlink"/>
                <w:noProof/>
              </w:rPr>
              <w:t>Цел и задачи на дипломната работа</w:t>
            </w:r>
            <w:r w:rsidR="00EA275B">
              <w:rPr>
                <w:noProof/>
                <w:webHidden/>
              </w:rPr>
              <w:tab/>
            </w:r>
            <w:r w:rsidR="00EA275B">
              <w:rPr>
                <w:noProof/>
                <w:webHidden/>
              </w:rPr>
              <w:fldChar w:fldCharType="begin"/>
            </w:r>
            <w:r w:rsidR="00EA275B">
              <w:rPr>
                <w:noProof/>
                <w:webHidden/>
              </w:rPr>
              <w:instrText xml:space="preserve"> PAGEREF _Toc462483624 \h </w:instrText>
            </w:r>
            <w:r w:rsidR="00EA275B">
              <w:rPr>
                <w:noProof/>
                <w:webHidden/>
              </w:rPr>
            </w:r>
            <w:r w:rsidR="00EA275B">
              <w:rPr>
                <w:noProof/>
                <w:webHidden/>
              </w:rPr>
              <w:fldChar w:fldCharType="separate"/>
            </w:r>
            <w:r w:rsidR="00EA275B">
              <w:rPr>
                <w:noProof/>
                <w:webHidden/>
              </w:rPr>
              <w:t>4</w:t>
            </w:r>
            <w:r w:rsidR="00EA275B">
              <w:rPr>
                <w:noProof/>
                <w:webHidden/>
              </w:rPr>
              <w:fldChar w:fldCharType="end"/>
            </w:r>
          </w:hyperlink>
        </w:p>
        <w:p w14:paraId="341C4447" w14:textId="77777777" w:rsidR="00EA275B" w:rsidRDefault="00100E84">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25" w:history="1">
            <w:r w:rsidR="00EA275B" w:rsidRPr="00B634B7">
              <w:rPr>
                <w:rStyle w:val="Hyperlink"/>
                <w:noProof/>
              </w:rPr>
              <w:t>3.</w:t>
            </w:r>
            <w:r w:rsidR="00EA275B">
              <w:rPr>
                <w:rFonts w:asciiTheme="minorHAnsi" w:eastAsiaTheme="minorEastAsia" w:hAnsiTheme="minorHAnsi" w:cstheme="minorBidi"/>
                <w:noProof/>
                <w:sz w:val="22"/>
                <w:szCs w:val="22"/>
                <w:lang w:val="en-US"/>
              </w:rPr>
              <w:tab/>
            </w:r>
            <w:r w:rsidR="00EA275B" w:rsidRPr="00B634B7">
              <w:rPr>
                <w:rStyle w:val="Hyperlink"/>
                <w:noProof/>
              </w:rPr>
              <w:t>Очаквани ползи от реализацията</w:t>
            </w:r>
            <w:r w:rsidR="00EA275B">
              <w:rPr>
                <w:noProof/>
                <w:webHidden/>
              </w:rPr>
              <w:tab/>
            </w:r>
            <w:r w:rsidR="00EA275B">
              <w:rPr>
                <w:noProof/>
                <w:webHidden/>
              </w:rPr>
              <w:fldChar w:fldCharType="begin"/>
            </w:r>
            <w:r w:rsidR="00EA275B">
              <w:rPr>
                <w:noProof/>
                <w:webHidden/>
              </w:rPr>
              <w:instrText xml:space="preserve"> PAGEREF _Toc462483625 \h </w:instrText>
            </w:r>
            <w:r w:rsidR="00EA275B">
              <w:rPr>
                <w:noProof/>
                <w:webHidden/>
              </w:rPr>
            </w:r>
            <w:r w:rsidR="00EA275B">
              <w:rPr>
                <w:noProof/>
                <w:webHidden/>
              </w:rPr>
              <w:fldChar w:fldCharType="separate"/>
            </w:r>
            <w:r w:rsidR="00EA275B">
              <w:rPr>
                <w:noProof/>
                <w:webHidden/>
              </w:rPr>
              <w:t>6</w:t>
            </w:r>
            <w:r w:rsidR="00EA275B">
              <w:rPr>
                <w:noProof/>
                <w:webHidden/>
              </w:rPr>
              <w:fldChar w:fldCharType="end"/>
            </w:r>
          </w:hyperlink>
        </w:p>
        <w:p w14:paraId="3B741F5A" w14:textId="77777777" w:rsidR="00EA275B" w:rsidRDefault="00100E84">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26" w:history="1">
            <w:r w:rsidR="00EA275B" w:rsidRPr="00B634B7">
              <w:rPr>
                <w:rStyle w:val="Hyperlink"/>
                <w:noProof/>
              </w:rPr>
              <w:t>4.</w:t>
            </w:r>
            <w:r w:rsidR="00EA275B">
              <w:rPr>
                <w:rFonts w:asciiTheme="minorHAnsi" w:eastAsiaTheme="minorEastAsia" w:hAnsiTheme="minorHAnsi" w:cstheme="minorBidi"/>
                <w:noProof/>
                <w:sz w:val="22"/>
                <w:szCs w:val="22"/>
                <w:lang w:val="en-US"/>
              </w:rPr>
              <w:tab/>
            </w:r>
            <w:r w:rsidR="00EA275B" w:rsidRPr="00B634B7">
              <w:rPr>
                <w:rStyle w:val="Hyperlink"/>
                <w:noProof/>
              </w:rPr>
              <w:t>Структура на дипломната работа</w:t>
            </w:r>
            <w:r w:rsidR="00EA275B">
              <w:rPr>
                <w:noProof/>
                <w:webHidden/>
              </w:rPr>
              <w:tab/>
            </w:r>
            <w:r w:rsidR="00EA275B">
              <w:rPr>
                <w:noProof/>
                <w:webHidden/>
              </w:rPr>
              <w:fldChar w:fldCharType="begin"/>
            </w:r>
            <w:r w:rsidR="00EA275B">
              <w:rPr>
                <w:noProof/>
                <w:webHidden/>
              </w:rPr>
              <w:instrText xml:space="preserve"> PAGEREF _Toc462483626 \h </w:instrText>
            </w:r>
            <w:r w:rsidR="00EA275B">
              <w:rPr>
                <w:noProof/>
                <w:webHidden/>
              </w:rPr>
            </w:r>
            <w:r w:rsidR="00EA275B">
              <w:rPr>
                <w:noProof/>
                <w:webHidden/>
              </w:rPr>
              <w:fldChar w:fldCharType="separate"/>
            </w:r>
            <w:r w:rsidR="00EA275B">
              <w:rPr>
                <w:noProof/>
                <w:webHidden/>
              </w:rPr>
              <w:t>7</w:t>
            </w:r>
            <w:r w:rsidR="00EA275B">
              <w:rPr>
                <w:noProof/>
                <w:webHidden/>
              </w:rPr>
              <w:fldChar w:fldCharType="end"/>
            </w:r>
          </w:hyperlink>
        </w:p>
        <w:p w14:paraId="70E38514" w14:textId="77777777" w:rsidR="00EA275B" w:rsidRDefault="00100E84">
          <w:pPr>
            <w:pStyle w:val="TOC1"/>
            <w:tabs>
              <w:tab w:val="right" w:leader="dot" w:pos="9350"/>
            </w:tabs>
            <w:rPr>
              <w:rFonts w:asciiTheme="minorHAnsi" w:eastAsiaTheme="minorEastAsia" w:hAnsiTheme="minorHAnsi" w:cstheme="minorBidi"/>
              <w:noProof/>
              <w:sz w:val="22"/>
              <w:szCs w:val="22"/>
              <w:lang w:val="en-US"/>
            </w:rPr>
          </w:pPr>
          <w:hyperlink w:anchor="_Toc462483627" w:history="1">
            <w:r w:rsidR="00EA275B" w:rsidRPr="00B634B7">
              <w:rPr>
                <w:rStyle w:val="Hyperlink"/>
                <w:noProof/>
              </w:rPr>
              <w:t>Глава 2. Преглед на съществуващите разработки в анализа на социални мрежи</w:t>
            </w:r>
            <w:r w:rsidR="00EA275B">
              <w:rPr>
                <w:noProof/>
                <w:webHidden/>
              </w:rPr>
              <w:tab/>
            </w:r>
            <w:r w:rsidR="00EA275B">
              <w:rPr>
                <w:noProof/>
                <w:webHidden/>
              </w:rPr>
              <w:fldChar w:fldCharType="begin"/>
            </w:r>
            <w:r w:rsidR="00EA275B">
              <w:rPr>
                <w:noProof/>
                <w:webHidden/>
              </w:rPr>
              <w:instrText xml:space="preserve"> PAGEREF _Toc462483627 \h </w:instrText>
            </w:r>
            <w:r w:rsidR="00EA275B">
              <w:rPr>
                <w:noProof/>
                <w:webHidden/>
              </w:rPr>
            </w:r>
            <w:r w:rsidR="00EA275B">
              <w:rPr>
                <w:noProof/>
                <w:webHidden/>
              </w:rPr>
              <w:fldChar w:fldCharType="separate"/>
            </w:r>
            <w:r w:rsidR="00EA275B">
              <w:rPr>
                <w:noProof/>
                <w:webHidden/>
              </w:rPr>
              <w:t>8</w:t>
            </w:r>
            <w:r w:rsidR="00EA275B">
              <w:rPr>
                <w:noProof/>
                <w:webHidden/>
              </w:rPr>
              <w:fldChar w:fldCharType="end"/>
            </w:r>
          </w:hyperlink>
        </w:p>
        <w:p w14:paraId="637531BF" w14:textId="77777777" w:rsidR="00EA275B" w:rsidRDefault="00100E84">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28" w:history="1">
            <w:r w:rsidR="00EA275B" w:rsidRPr="00B634B7">
              <w:rPr>
                <w:rStyle w:val="Hyperlink"/>
                <w:noProof/>
              </w:rPr>
              <w:t>1.</w:t>
            </w:r>
            <w:r w:rsidR="00EA275B">
              <w:rPr>
                <w:rFonts w:asciiTheme="minorHAnsi" w:eastAsiaTheme="minorEastAsia" w:hAnsiTheme="minorHAnsi" w:cstheme="minorBidi"/>
                <w:noProof/>
                <w:sz w:val="22"/>
                <w:szCs w:val="22"/>
                <w:lang w:val="en-US"/>
              </w:rPr>
              <w:tab/>
            </w:r>
            <w:r w:rsidR="00EA275B" w:rsidRPr="00B634B7">
              <w:rPr>
                <w:rStyle w:val="Hyperlink"/>
                <w:noProof/>
              </w:rPr>
              <w:t>Основни дефиниции</w:t>
            </w:r>
            <w:r w:rsidR="00EA275B">
              <w:rPr>
                <w:noProof/>
                <w:webHidden/>
              </w:rPr>
              <w:tab/>
            </w:r>
            <w:r w:rsidR="00EA275B">
              <w:rPr>
                <w:noProof/>
                <w:webHidden/>
              </w:rPr>
              <w:fldChar w:fldCharType="begin"/>
            </w:r>
            <w:r w:rsidR="00EA275B">
              <w:rPr>
                <w:noProof/>
                <w:webHidden/>
              </w:rPr>
              <w:instrText xml:space="preserve"> PAGEREF _Toc462483628 \h </w:instrText>
            </w:r>
            <w:r w:rsidR="00EA275B">
              <w:rPr>
                <w:noProof/>
                <w:webHidden/>
              </w:rPr>
            </w:r>
            <w:r w:rsidR="00EA275B">
              <w:rPr>
                <w:noProof/>
                <w:webHidden/>
              </w:rPr>
              <w:fldChar w:fldCharType="separate"/>
            </w:r>
            <w:r w:rsidR="00EA275B">
              <w:rPr>
                <w:noProof/>
                <w:webHidden/>
              </w:rPr>
              <w:t>8</w:t>
            </w:r>
            <w:r w:rsidR="00EA275B">
              <w:rPr>
                <w:noProof/>
                <w:webHidden/>
              </w:rPr>
              <w:fldChar w:fldCharType="end"/>
            </w:r>
          </w:hyperlink>
        </w:p>
        <w:p w14:paraId="2202525E" w14:textId="77777777" w:rsidR="00EA275B" w:rsidRDefault="00100E84">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29" w:history="1">
            <w:r w:rsidR="00EA275B" w:rsidRPr="00B634B7">
              <w:rPr>
                <w:rStyle w:val="Hyperlink"/>
                <w:noProof/>
                <w:lang w:val="en-US"/>
              </w:rPr>
              <w:t>2.</w:t>
            </w:r>
            <w:r w:rsidR="00EA275B">
              <w:rPr>
                <w:rFonts w:asciiTheme="minorHAnsi" w:eastAsiaTheme="minorEastAsia" w:hAnsiTheme="minorHAnsi" w:cstheme="minorBidi"/>
                <w:noProof/>
                <w:sz w:val="22"/>
                <w:szCs w:val="22"/>
                <w:lang w:val="en-US"/>
              </w:rPr>
              <w:tab/>
            </w:r>
            <w:r w:rsidR="00EA275B" w:rsidRPr="00B634B7">
              <w:rPr>
                <w:rStyle w:val="Hyperlink"/>
                <w:noProof/>
              </w:rPr>
              <w:t xml:space="preserve">Дефиниции на присъствието на общини във </w:t>
            </w:r>
            <w:r w:rsidR="00EA275B" w:rsidRPr="00B634B7">
              <w:rPr>
                <w:rStyle w:val="Hyperlink"/>
                <w:noProof/>
                <w:lang w:val="en-US"/>
              </w:rPr>
              <w:t>Facebook</w:t>
            </w:r>
            <w:r w:rsidR="00EA275B">
              <w:rPr>
                <w:noProof/>
                <w:webHidden/>
              </w:rPr>
              <w:tab/>
            </w:r>
            <w:r w:rsidR="00EA275B">
              <w:rPr>
                <w:noProof/>
                <w:webHidden/>
              </w:rPr>
              <w:fldChar w:fldCharType="begin"/>
            </w:r>
            <w:r w:rsidR="00EA275B">
              <w:rPr>
                <w:noProof/>
                <w:webHidden/>
              </w:rPr>
              <w:instrText xml:space="preserve"> PAGEREF _Toc462483629 \h </w:instrText>
            </w:r>
            <w:r w:rsidR="00EA275B">
              <w:rPr>
                <w:noProof/>
                <w:webHidden/>
              </w:rPr>
            </w:r>
            <w:r w:rsidR="00EA275B">
              <w:rPr>
                <w:noProof/>
                <w:webHidden/>
              </w:rPr>
              <w:fldChar w:fldCharType="separate"/>
            </w:r>
            <w:r w:rsidR="00EA275B">
              <w:rPr>
                <w:noProof/>
                <w:webHidden/>
              </w:rPr>
              <w:t>9</w:t>
            </w:r>
            <w:r w:rsidR="00EA275B">
              <w:rPr>
                <w:noProof/>
                <w:webHidden/>
              </w:rPr>
              <w:fldChar w:fldCharType="end"/>
            </w:r>
          </w:hyperlink>
        </w:p>
        <w:p w14:paraId="4E1E9BCA" w14:textId="77777777" w:rsidR="00EA275B" w:rsidRDefault="00100E84">
          <w:pPr>
            <w:pStyle w:val="TOC1"/>
            <w:tabs>
              <w:tab w:val="right" w:leader="dot" w:pos="9350"/>
            </w:tabs>
            <w:rPr>
              <w:rFonts w:asciiTheme="minorHAnsi" w:eastAsiaTheme="minorEastAsia" w:hAnsiTheme="minorHAnsi" w:cstheme="minorBidi"/>
              <w:noProof/>
              <w:sz w:val="22"/>
              <w:szCs w:val="22"/>
              <w:lang w:val="en-US"/>
            </w:rPr>
          </w:pPr>
          <w:hyperlink w:anchor="_Toc462483630" w:history="1">
            <w:r w:rsidR="00EA275B" w:rsidRPr="00B634B7">
              <w:rPr>
                <w:rStyle w:val="Hyperlink"/>
                <w:noProof/>
              </w:rPr>
              <w:t>Глава 3. Анализ на изискванията към решението</w:t>
            </w:r>
            <w:r w:rsidR="00EA275B">
              <w:rPr>
                <w:noProof/>
                <w:webHidden/>
              </w:rPr>
              <w:tab/>
            </w:r>
            <w:r w:rsidR="00EA275B">
              <w:rPr>
                <w:noProof/>
                <w:webHidden/>
              </w:rPr>
              <w:fldChar w:fldCharType="begin"/>
            </w:r>
            <w:r w:rsidR="00EA275B">
              <w:rPr>
                <w:noProof/>
                <w:webHidden/>
              </w:rPr>
              <w:instrText xml:space="preserve"> PAGEREF _Toc462483630 \h </w:instrText>
            </w:r>
            <w:r w:rsidR="00EA275B">
              <w:rPr>
                <w:noProof/>
                <w:webHidden/>
              </w:rPr>
            </w:r>
            <w:r w:rsidR="00EA275B">
              <w:rPr>
                <w:noProof/>
                <w:webHidden/>
              </w:rPr>
              <w:fldChar w:fldCharType="separate"/>
            </w:r>
            <w:r w:rsidR="00EA275B">
              <w:rPr>
                <w:noProof/>
                <w:webHidden/>
              </w:rPr>
              <w:t>11</w:t>
            </w:r>
            <w:r w:rsidR="00EA275B">
              <w:rPr>
                <w:noProof/>
                <w:webHidden/>
              </w:rPr>
              <w:fldChar w:fldCharType="end"/>
            </w:r>
          </w:hyperlink>
        </w:p>
        <w:p w14:paraId="074B84B4" w14:textId="77777777" w:rsidR="00EA275B" w:rsidRDefault="00100E84">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31" w:history="1">
            <w:r w:rsidR="00EA275B" w:rsidRPr="00B634B7">
              <w:rPr>
                <w:rStyle w:val="Hyperlink"/>
                <w:noProof/>
              </w:rPr>
              <w:t>1.</w:t>
            </w:r>
            <w:r w:rsidR="00EA275B">
              <w:rPr>
                <w:rFonts w:asciiTheme="minorHAnsi" w:eastAsiaTheme="minorEastAsia" w:hAnsiTheme="minorHAnsi" w:cstheme="minorBidi"/>
                <w:noProof/>
                <w:sz w:val="22"/>
                <w:szCs w:val="22"/>
                <w:lang w:val="en-US"/>
              </w:rPr>
              <w:tab/>
            </w:r>
            <w:r w:rsidR="00EA275B" w:rsidRPr="00B634B7">
              <w:rPr>
                <w:rStyle w:val="Hyperlink"/>
                <w:noProof/>
              </w:rPr>
              <w:t>Основни потребителски (функционални) изисквания</w:t>
            </w:r>
            <w:r w:rsidR="00EA275B">
              <w:rPr>
                <w:noProof/>
                <w:webHidden/>
              </w:rPr>
              <w:tab/>
            </w:r>
            <w:r w:rsidR="00EA275B">
              <w:rPr>
                <w:noProof/>
                <w:webHidden/>
              </w:rPr>
              <w:fldChar w:fldCharType="begin"/>
            </w:r>
            <w:r w:rsidR="00EA275B">
              <w:rPr>
                <w:noProof/>
                <w:webHidden/>
              </w:rPr>
              <w:instrText xml:space="preserve"> PAGEREF _Toc462483631 \h </w:instrText>
            </w:r>
            <w:r w:rsidR="00EA275B">
              <w:rPr>
                <w:noProof/>
                <w:webHidden/>
              </w:rPr>
            </w:r>
            <w:r w:rsidR="00EA275B">
              <w:rPr>
                <w:noProof/>
                <w:webHidden/>
              </w:rPr>
              <w:fldChar w:fldCharType="separate"/>
            </w:r>
            <w:r w:rsidR="00EA275B">
              <w:rPr>
                <w:noProof/>
                <w:webHidden/>
              </w:rPr>
              <w:t>11</w:t>
            </w:r>
            <w:r w:rsidR="00EA275B">
              <w:rPr>
                <w:noProof/>
                <w:webHidden/>
              </w:rPr>
              <w:fldChar w:fldCharType="end"/>
            </w:r>
          </w:hyperlink>
        </w:p>
        <w:p w14:paraId="772EAB94" w14:textId="77777777" w:rsidR="00EA275B" w:rsidRDefault="00100E84">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32" w:history="1">
            <w:r w:rsidR="00EA275B" w:rsidRPr="00B634B7">
              <w:rPr>
                <w:rStyle w:val="Hyperlink"/>
                <w:noProof/>
              </w:rPr>
              <w:t>2.</w:t>
            </w:r>
            <w:r w:rsidR="00EA275B">
              <w:rPr>
                <w:rFonts w:asciiTheme="minorHAnsi" w:eastAsiaTheme="minorEastAsia" w:hAnsiTheme="minorHAnsi" w:cstheme="minorBidi"/>
                <w:noProof/>
                <w:sz w:val="22"/>
                <w:szCs w:val="22"/>
                <w:lang w:val="en-US"/>
              </w:rPr>
              <w:tab/>
            </w:r>
            <w:r w:rsidR="00EA275B" w:rsidRPr="00B634B7">
              <w:rPr>
                <w:rStyle w:val="Hyperlink"/>
                <w:noProof/>
              </w:rPr>
              <w:t>Не</w:t>
            </w:r>
            <w:r w:rsidR="00EA275B" w:rsidRPr="00B634B7">
              <w:rPr>
                <w:rStyle w:val="Hyperlink"/>
                <w:noProof/>
                <w:lang w:val="en-US"/>
              </w:rPr>
              <w:t>-</w:t>
            </w:r>
            <w:r w:rsidR="00EA275B" w:rsidRPr="00B634B7">
              <w:rPr>
                <w:rStyle w:val="Hyperlink"/>
                <w:noProof/>
              </w:rPr>
              <w:t>функционални изисквания</w:t>
            </w:r>
            <w:r w:rsidR="00EA275B">
              <w:rPr>
                <w:noProof/>
                <w:webHidden/>
              </w:rPr>
              <w:tab/>
            </w:r>
            <w:r w:rsidR="00EA275B">
              <w:rPr>
                <w:noProof/>
                <w:webHidden/>
              </w:rPr>
              <w:fldChar w:fldCharType="begin"/>
            </w:r>
            <w:r w:rsidR="00EA275B">
              <w:rPr>
                <w:noProof/>
                <w:webHidden/>
              </w:rPr>
              <w:instrText xml:space="preserve"> PAGEREF _Toc462483632 \h </w:instrText>
            </w:r>
            <w:r w:rsidR="00EA275B">
              <w:rPr>
                <w:noProof/>
                <w:webHidden/>
              </w:rPr>
            </w:r>
            <w:r w:rsidR="00EA275B">
              <w:rPr>
                <w:noProof/>
                <w:webHidden/>
              </w:rPr>
              <w:fldChar w:fldCharType="separate"/>
            </w:r>
            <w:r w:rsidR="00EA275B">
              <w:rPr>
                <w:noProof/>
                <w:webHidden/>
              </w:rPr>
              <w:t>12</w:t>
            </w:r>
            <w:r w:rsidR="00EA275B">
              <w:rPr>
                <w:noProof/>
                <w:webHidden/>
              </w:rPr>
              <w:fldChar w:fldCharType="end"/>
            </w:r>
          </w:hyperlink>
        </w:p>
        <w:p w14:paraId="547943D3" w14:textId="77777777" w:rsidR="00EA275B" w:rsidRDefault="00100E84">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33" w:history="1">
            <w:r w:rsidR="00EA275B" w:rsidRPr="00B634B7">
              <w:rPr>
                <w:rStyle w:val="Hyperlink"/>
                <w:noProof/>
              </w:rPr>
              <w:t>3.</w:t>
            </w:r>
            <w:r w:rsidR="00EA275B">
              <w:rPr>
                <w:rFonts w:asciiTheme="minorHAnsi" w:eastAsiaTheme="minorEastAsia" w:hAnsiTheme="minorHAnsi" w:cstheme="minorBidi"/>
                <w:noProof/>
                <w:sz w:val="22"/>
                <w:szCs w:val="22"/>
                <w:lang w:val="en-US"/>
              </w:rPr>
              <w:tab/>
            </w:r>
            <w:r w:rsidR="00EA275B" w:rsidRPr="00B634B7">
              <w:rPr>
                <w:rStyle w:val="Hyperlink"/>
                <w:noProof/>
              </w:rPr>
              <w:t>Процеси в развитието на системата</w:t>
            </w:r>
            <w:r w:rsidR="00EA275B">
              <w:rPr>
                <w:noProof/>
                <w:webHidden/>
              </w:rPr>
              <w:tab/>
            </w:r>
            <w:r w:rsidR="00EA275B">
              <w:rPr>
                <w:noProof/>
                <w:webHidden/>
              </w:rPr>
              <w:fldChar w:fldCharType="begin"/>
            </w:r>
            <w:r w:rsidR="00EA275B">
              <w:rPr>
                <w:noProof/>
                <w:webHidden/>
              </w:rPr>
              <w:instrText xml:space="preserve"> PAGEREF _Toc462483633 \h </w:instrText>
            </w:r>
            <w:r w:rsidR="00EA275B">
              <w:rPr>
                <w:noProof/>
                <w:webHidden/>
              </w:rPr>
            </w:r>
            <w:r w:rsidR="00EA275B">
              <w:rPr>
                <w:noProof/>
                <w:webHidden/>
              </w:rPr>
              <w:fldChar w:fldCharType="separate"/>
            </w:r>
            <w:r w:rsidR="00EA275B">
              <w:rPr>
                <w:noProof/>
                <w:webHidden/>
              </w:rPr>
              <w:t>14</w:t>
            </w:r>
            <w:r w:rsidR="00EA275B">
              <w:rPr>
                <w:noProof/>
                <w:webHidden/>
              </w:rPr>
              <w:fldChar w:fldCharType="end"/>
            </w:r>
          </w:hyperlink>
        </w:p>
        <w:p w14:paraId="4B2BE79E" w14:textId="77777777" w:rsidR="00EA275B" w:rsidRDefault="00100E84">
          <w:pPr>
            <w:pStyle w:val="TOC1"/>
            <w:tabs>
              <w:tab w:val="right" w:leader="dot" w:pos="9350"/>
            </w:tabs>
            <w:rPr>
              <w:rFonts w:asciiTheme="minorHAnsi" w:eastAsiaTheme="minorEastAsia" w:hAnsiTheme="minorHAnsi" w:cstheme="minorBidi"/>
              <w:noProof/>
              <w:sz w:val="22"/>
              <w:szCs w:val="22"/>
              <w:lang w:val="en-US"/>
            </w:rPr>
          </w:pPr>
          <w:hyperlink w:anchor="_Toc462483634" w:history="1">
            <w:r w:rsidR="00EA275B" w:rsidRPr="00B634B7">
              <w:rPr>
                <w:rStyle w:val="Hyperlink"/>
                <w:noProof/>
              </w:rPr>
              <w:t>Глава 5. Проектиране на системата</w:t>
            </w:r>
            <w:r w:rsidR="00EA275B">
              <w:rPr>
                <w:noProof/>
                <w:webHidden/>
              </w:rPr>
              <w:tab/>
            </w:r>
            <w:r w:rsidR="00EA275B">
              <w:rPr>
                <w:noProof/>
                <w:webHidden/>
              </w:rPr>
              <w:fldChar w:fldCharType="begin"/>
            </w:r>
            <w:r w:rsidR="00EA275B">
              <w:rPr>
                <w:noProof/>
                <w:webHidden/>
              </w:rPr>
              <w:instrText xml:space="preserve"> PAGEREF _Toc462483634 \h </w:instrText>
            </w:r>
            <w:r w:rsidR="00EA275B">
              <w:rPr>
                <w:noProof/>
                <w:webHidden/>
              </w:rPr>
            </w:r>
            <w:r w:rsidR="00EA275B">
              <w:rPr>
                <w:noProof/>
                <w:webHidden/>
              </w:rPr>
              <w:fldChar w:fldCharType="separate"/>
            </w:r>
            <w:r w:rsidR="00EA275B">
              <w:rPr>
                <w:noProof/>
                <w:webHidden/>
              </w:rPr>
              <w:t>15</w:t>
            </w:r>
            <w:r w:rsidR="00EA275B">
              <w:rPr>
                <w:noProof/>
                <w:webHidden/>
              </w:rPr>
              <w:fldChar w:fldCharType="end"/>
            </w:r>
          </w:hyperlink>
        </w:p>
        <w:p w14:paraId="6E617CCD" w14:textId="77777777" w:rsidR="00EA275B" w:rsidRDefault="00100E84">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35" w:history="1">
            <w:r w:rsidR="00EA275B" w:rsidRPr="00B634B7">
              <w:rPr>
                <w:rStyle w:val="Hyperlink"/>
                <w:noProof/>
              </w:rPr>
              <w:t>4.</w:t>
            </w:r>
            <w:r w:rsidR="00EA275B">
              <w:rPr>
                <w:rFonts w:asciiTheme="minorHAnsi" w:eastAsiaTheme="minorEastAsia" w:hAnsiTheme="minorHAnsi" w:cstheme="minorBidi"/>
                <w:noProof/>
                <w:sz w:val="22"/>
                <w:szCs w:val="22"/>
                <w:lang w:val="en-US"/>
              </w:rPr>
              <w:tab/>
            </w:r>
            <w:r w:rsidR="00EA275B" w:rsidRPr="00B634B7">
              <w:rPr>
                <w:rStyle w:val="Hyperlink"/>
                <w:noProof/>
              </w:rPr>
              <w:t>Обща архитектура на системата</w:t>
            </w:r>
            <w:r w:rsidR="00EA275B">
              <w:rPr>
                <w:noProof/>
                <w:webHidden/>
              </w:rPr>
              <w:tab/>
            </w:r>
            <w:r w:rsidR="00EA275B">
              <w:rPr>
                <w:noProof/>
                <w:webHidden/>
              </w:rPr>
              <w:fldChar w:fldCharType="begin"/>
            </w:r>
            <w:r w:rsidR="00EA275B">
              <w:rPr>
                <w:noProof/>
                <w:webHidden/>
              </w:rPr>
              <w:instrText xml:space="preserve"> PAGEREF _Toc462483635 \h </w:instrText>
            </w:r>
            <w:r w:rsidR="00EA275B">
              <w:rPr>
                <w:noProof/>
                <w:webHidden/>
              </w:rPr>
            </w:r>
            <w:r w:rsidR="00EA275B">
              <w:rPr>
                <w:noProof/>
                <w:webHidden/>
              </w:rPr>
              <w:fldChar w:fldCharType="separate"/>
            </w:r>
            <w:r w:rsidR="00EA275B">
              <w:rPr>
                <w:noProof/>
                <w:webHidden/>
              </w:rPr>
              <w:t>15</w:t>
            </w:r>
            <w:r w:rsidR="00EA275B">
              <w:rPr>
                <w:noProof/>
                <w:webHidden/>
              </w:rPr>
              <w:fldChar w:fldCharType="end"/>
            </w:r>
          </w:hyperlink>
        </w:p>
        <w:p w14:paraId="2CFDAD99" w14:textId="77777777" w:rsidR="00EA275B" w:rsidRDefault="00100E84">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36" w:history="1">
            <w:r w:rsidR="00EA275B" w:rsidRPr="00B634B7">
              <w:rPr>
                <w:rStyle w:val="Hyperlink"/>
                <w:noProof/>
              </w:rPr>
              <w:t>5.</w:t>
            </w:r>
            <w:r w:rsidR="00EA275B">
              <w:rPr>
                <w:rFonts w:asciiTheme="minorHAnsi" w:eastAsiaTheme="minorEastAsia" w:hAnsiTheme="minorHAnsi" w:cstheme="minorBidi"/>
                <w:noProof/>
                <w:sz w:val="22"/>
                <w:szCs w:val="22"/>
                <w:lang w:val="en-US"/>
              </w:rPr>
              <w:tab/>
            </w:r>
            <w:r w:rsidR="00EA275B" w:rsidRPr="00B634B7">
              <w:rPr>
                <w:rStyle w:val="Hyperlink"/>
                <w:noProof/>
              </w:rPr>
              <w:t>Data access layer</w:t>
            </w:r>
            <w:r w:rsidR="00EA275B">
              <w:rPr>
                <w:noProof/>
                <w:webHidden/>
              </w:rPr>
              <w:tab/>
            </w:r>
            <w:r w:rsidR="00EA275B">
              <w:rPr>
                <w:noProof/>
                <w:webHidden/>
              </w:rPr>
              <w:fldChar w:fldCharType="begin"/>
            </w:r>
            <w:r w:rsidR="00EA275B">
              <w:rPr>
                <w:noProof/>
                <w:webHidden/>
              </w:rPr>
              <w:instrText xml:space="preserve"> PAGEREF _Toc462483636 \h </w:instrText>
            </w:r>
            <w:r w:rsidR="00EA275B">
              <w:rPr>
                <w:noProof/>
                <w:webHidden/>
              </w:rPr>
            </w:r>
            <w:r w:rsidR="00EA275B">
              <w:rPr>
                <w:noProof/>
                <w:webHidden/>
              </w:rPr>
              <w:fldChar w:fldCharType="separate"/>
            </w:r>
            <w:r w:rsidR="00EA275B">
              <w:rPr>
                <w:noProof/>
                <w:webHidden/>
              </w:rPr>
              <w:t>15</w:t>
            </w:r>
            <w:r w:rsidR="00EA275B">
              <w:rPr>
                <w:noProof/>
                <w:webHidden/>
              </w:rPr>
              <w:fldChar w:fldCharType="end"/>
            </w:r>
          </w:hyperlink>
        </w:p>
        <w:p w14:paraId="1AF99A6E" w14:textId="77777777" w:rsidR="00EA275B" w:rsidRDefault="00100E84">
          <w:pPr>
            <w:pStyle w:val="TOC3"/>
            <w:tabs>
              <w:tab w:val="right" w:leader="dot" w:pos="9350"/>
            </w:tabs>
            <w:rPr>
              <w:rFonts w:asciiTheme="minorHAnsi" w:eastAsiaTheme="minorEastAsia" w:hAnsiTheme="minorHAnsi" w:cstheme="minorBidi"/>
              <w:noProof/>
              <w:sz w:val="22"/>
              <w:szCs w:val="22"/>
              <w:lang w:val="en-US"/>
            </w:rPr>
          </w:pPr>
          <w:hyperlink w:anchor="_Toc462483637" w:history="1">
            <w:r w:rsidR="00EA275B" w:rsidRPr="00B634B7">
              <w:rPr>
                <w:rStyle w:val="Hyperlink"/>
                <w:noProof/>
              </w:rPr>
              <w:t>.NET entity framework</w:t>
            </w:r>
            <w:r w:rsidR="00EA275B">
              <w:rPr>
                <w:noProof/>
                <w:webHidden/>
              </w:rPr>
              <w:tab/>
            </w:r>
            <w:r w:rsidR="00EA275B">
              <w:rPr>
                <w:noProof/>
                <w:webHidden/>
              </w:rPr>
              <w:fldChar w:fldCharType="begin"/>
            </w:r>
            <w:r w:rsidR="00EA275B">
              <w:rPr>
                <w:noProof/>
                <w:webHidden/>
              </w:rPr>
              <w:instrText xml:space="preserve"> PAGEREF _Toc462483637 \h </w:instrText>
            </w:r>
            <w:r w:rsidR="00EA275B">
              <w:rPr>
                <w:noProof/>
                <w:webHidden/>
              </w:rPr>
            </w:r>
            <w:r w:rsidR="00EA275B">
              <w:rPr>
                <w:noProof/>
                <w:webHidden/>
              </w:rPr>
              <w:fldChar w:fldCharType="separate"/>
            </w:r>
            <w:r w:rsidR="00EA275B">
              <w:rPr>
                <w:noProof/>
                <w:webHidden/>
              </w:rPr>
              <w:t>15</w:t>
            </w:r>
            <w:r w:rsidR="00EA275B">
              <w:rPr>
                <w:noProof/>
                <w:webHidden/>
              </w:rPr>
              <w:fldChar w:fldCharType="end"/>
            </w:r>
          </w:hyperlink>
        </w:p>
        <w:p w14:paraId="74A62B40" w14:textId="77777777" w:rsidR="00EA275B" w:rsidRDefault="00100E84">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38" w:history="1">
            <w:r w:rsidR="00EA275B" w:rsidRPr="00B634B7">
              <w:rPr>
                <w:rStyle w:val="Hyperlink"/>
                <w:noProof/>
              </w:rPr>
              <w:t>6.</w:t>
            </w:r>
            <w:r w:rsidR="00EA275B">
              <w:rPr>
                <w:rFonts w:asciiTheme="minorHAnsi" w:eastAsiaTheme="minorEastAsia" w:hAnsiTheme="minorHAnsi" w:cstheme="minorBidi"/>
                <w:noProof/>
                <w:sz w:val="22"/>
                <w:szCs w:val="22"/>
                <w:lang w:val="en-US"/>
              </w:rPr>
              <w:tab/>
            </w:r>
            <w:r w:rsidR="00EA275B" w:rsidRPr="00B634B7">
              <w:rPr>
                <w:rStyle w:val="Hyperlink"/>
                <w:noProof/>
              </w:rPr>
              <w:t>Web services</w:t>
            </w:r>
            <w:r w:rsidR="00EA275B">
              <w:rPr>
                <w:noProof/>
                <w:webHidden/>
              </w:rPr>
              <w:tab/>
            </w:r>
            <w:r w:rsidR="00EA275B">
              <w:rPr>
                <w:noProof/>
                <w:webHidden/>
              </w:rPr>
              <w:fldChar w:fldCharType="begin"/>
            </w:r>
            <w:r w:rsidR="00EA275B">
              <w:rPr>
                <w:noProof/>
                <w:webHidden/>
              </w:rPr>
              <w:instrText xml:space="preserve"> PAGEREF _Toc462483638 \h </w:instrText>
            </w:r>
            <w:r w:rsidR="00EA275B">
              <w:rPr>
                <w:noProof/>
                <w:webHidden/>
              </w:rPr>
            </w:r>
            <w:r w:rsidR="00EA275B">
              <w:rPr>
                <w:noProof/>
                <w:webHidden/>
              </w:rPr>
              <w:fldChar w:fldCharType="separate"/>
            </w:r>
            <w:r w:rsidR="00EA275B">
              <w:rPr>
                <w:noProof/>
                <w:webHidden/>
              </w:rPr>
              <w:t>19</w:t>
            </w:r>
            <w:r w:rsidR="00EA275B">
              <w:rPr>
                <w:noProof/>
                <w:webHidden/>
              </w:rPr>
              <w:fldChar w:fldCharType="end"/>
            </w:r>
          </w:hyperlink>
        </w:p>
        <w:p w14:paraId="25D6266B" w14:textId="77777777" w:rsidR="00EA275B" w:rsidRDefault="00100E84">
          <w:pPr>
            <w:pStyle w:val="TOC3"/>
            <w:tabs>
              <w:tab w:val="right" w:leader="dot" w:pos="9350"/>
            </w:tabs>
            <w:rPr>
              <w:rFonts w:asciiTheme="minorHAnsi" w:eastAsiaTheme="minorEastAsia" w:hAnsiTheme="minorHAnsi" w:cstheme="minorBidi"/>
              <w:noProof/>
              <w:sz w:val="22"/>
              <w:szCs w:val="22"/>
              <w:lang w:val="en-US"/>
            </w:rPr>
          </w:pPr>
          <w:hyperlink w:anchor="_Toc462483639" w:history="1">
            <w:r w:rsidR="00EA275B" w:rsidRPr="00B634B7">
              <w:rPr>
                <w:rStyle w:val="Hyperlink"/>
                <w:noProof/>
              </w:rPr>
              <w:t>.NET web services used for AJAX calls/requests</w:t>
            </w:r>
            <w:r w:rsidR="00EA275B">
              <w:rPr>
                <w:noProof/>
                <w:webHidden/>
              </w:rPr>
              <w:tab/>
            </w:r>
            <w:r w:rsidR="00EA275B">
              <w:rPr>
                <w:noProof/>
                <w:webHidden/>
              </w:rPr>
              <w:fldChar w:fldCharType="begin"/>
            </w:r>
            <w:r w:rsidR="00EA275B">
              <w:rPr>
                <w:noProof/>
                <w:webHidden/>
              </w:rPr>
              <w:instrText xml:space="preserve"> PAGEREF _Toc462483639 \h </w:instrText>
            </w:r>
            <w:r w:rsidR="00EA275B">
              <w:rPr>
                <w:noProof/>
                <w:webHidden/>
              </w:rPr>
            </w:r>
            <w:r w:rsidR="00EA275B">
              <w:rPr>
                <w:noProof/>
                <w:webHidden/>
              </w:rPr>
              <w:fldChar w:fldCharType="separate"/>
            </w:r>
            <w:r w:rsidR="00EA275B">
              <w:rPr>
                <w:noProof/>
                <w:webHidden/>
              </w:rPr>
              <w:t>19</w:t>
            </w:r>
            <w:r w:rsidR="00EA275B">
              <w:rPr>
                <w:noProof/>
                <w:webHidden/>
              </w:rPr>
              <w:fldChar w:fldCharType="end"/>
            </w:r>
          </w:hyperlink>
        </w:p>
        <w:p w14:paraId="238CAD91" w14:textId="77777777" w:rsidR="00EA275B" w:rsidRDefault="00100E84">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40" w:history="1">
            <w:r w:rsidR="00EA275B" w:rsidRPr="00B634B7">
              <w:rPr>
                <w:rStyle w:val="Hyperlink"/>
                <w:noProof/>
              </w:rPr>
              <w:t>7.</w:t>
            </w:r>
            <w:r w:rsidR="00EA275B">
              <w:rPr>
                <w:rFonts w:asciiTheme="minorHAnsi" w:eastAsiaTheme="minorEastAsia" w:hAnsiTheme="minorHAnsi" w:cstheme="minorBidi"/>
                <w:noProof/>
                <w:sz w:val="22"/>
                <w:szCs w:val="22"/>
                <w:lang w:val="en-US"/>
              </w:rPr>
              <w:tab/>
            </w:r>
            <w:r w:rsidR="00EA275B" w:rsidRPr="00B634B7">
              <w:rPr>
                <w:rStyle w:val="Hyperlink"/>
                <w:noProof/>
              </w:rPr>
              <w:t>Presentation layer</w:t>
            </w:r>
            <w:r w:rsidR="00EA275B">
              <w:rPr>
                <w:noProof/>
                <w:webHidden/>
              </w:rPr>
              <w:tab/>
            </w:r>
            <w:r w:rsidR="00EA275B">
              <w:rPr>
                <w:noProof/>
                <w:webHidden/>
              </w:rPr>
              <w:fldChar w:fldCharType="begin"/>
            </w:r>
            <w:r w:rsidR="00EA275B">
              <w:rPr>
                <w:noProof/>
                <w:webHidden/>
              </w:rPr>
              <w:instrText xml:space="preserve"> PAGEREF _Toc462483640 \h </w:instrText>
            </w:r>
            <w:r w:rsidR="00EA275B">
              <w:rPr>
                <w:noProof/>
                <w:webHidden/>
              </w:rPr>
            </w:r>
            <w:r w:rsidR="00EA275B">
              <w:rPr>
                <w:noProof/>
                <w:webHidden/>
              </w:rPr>
              <w:fldChar w:fldCharType="separate"/>
            </w:r>
            <w:r w:rsidR="00EA275B">
              <w:rPr>
                <w:noProof/>
                <w:webHidden/>
              </w:rPr>
              <w:t>24</w:t>
            </w:r>
            <w:r w:rsidR="00EA275B">
              <w:rPr>
                <w:noProof/>
                <w:webHidden/>
              </w:rPr>
              <w:fldChar w:fldCharType="end"/>
            </w:r>
          </w:hyperlink>
        </w:p>
        <w:p w14:paraId="66EB4D38" w14:textId="77777777" w:rsidR="00EA275B" w:rsidRDefault="00100E84">
          <w:pPr>
            <w:pStyle w:val="TOC3"/>
            <w:tabs>
              <w:tab w:val="right" w:leader="dot" w:pos="9350"/>
            </w:tabs>
            <w:rPr>
              <w:rFonts w:asciiTheme="minorHAnsi" w:eastAsiaTheme="minorEastAsia" w:hAnsiTheme="minorHAnsi" w:cstheme="minorBidi"/>
              <w:noProof/>
              <w:sz w:val="22"/>
              <w:szCs w:val="22"/>
              <w:lang w:val="en-US"/>
            </w:rPr>
          </w:pPr>
          <w:hyperlink w:anchor="_Toc462483641" w:history="1">
            <w:r w:rsidR="00EA275B" w:rsidRPr="00B634B7">
              <w:rPr>
                <w:rStyle w:val="Hyperlink"/>
                <w:noProof/>
              </w:rPr>
              <w:t>ASP.NET</w:t>
            </w:r>
            <w:r w:rsidR="00EA275B">
              <w:rPr>
                <w:noProof/>
                <w:webHidden/>
              </w:rPr>
              <w:tab/>
            </w:r>
            <w:r w:rsidR="00EA275B">
              <w:rPr>
                <w:noProof/>
                <w:webHidden/>
              </w:rPr>
              <w:fldChar w:fldCharType="begin"/>
            </w:r>
            <w:r w:rsidR="00EA275B">
              <w:rPr>
                <w:noProof/>
                <w:webHidden/>
              </w:rPr>
              <w:instrText xml:space="preserve"> PAGEREF _Toc462483641 \h </w:instrText>
            </w:r>
            <w:r w:rsidR="00EA275B">
              <w:rPr>
                <w:noProof/>
                <w:webHidden/>
              </w:rPr>
            </w:r>
            <w:r w:rsidR="00EA275B">
              <w:rPr>
                <w:noProof/>
                <w:webHidden/>
              </w:rPr>
              <w:fldChar w:fldCharType="separate"/>
            </w:r>
            <w:r w:rsidR="00EA275B">
              <w:rPr>
                <w:noProof/>
                <w:webHidden/>
              </w:rPr>
              <w:t>24</w:t>
            </w:r>
            <w:r w:rsidR="00EA275B">
              <w:rPr>
                <w:noProof/>
                <w:webHidden/>
              </w:rPr>
              <w:fldChar w:fldCharType="end"/>
            </w:r>
          </w:hyperlink>
        </w:p>
        <w:p w14:paraId="6BFE4A5D" w14:textId="77777777" w:rsidR="00EA275B" w:rsidRDefault="00100E84">
          <w:pPr>
            <w:pStyle w:val="TOC3"/>
            <w:tabs>
              <w:tab w:val="right" w:leader="dot" w:pos="9350"/>
            </w:tabs>
            <w:rPr>
              <w:rFonts w:asciiTheme="minorHAnsi" w:eastAsiaTheme="minorEastAsia" w:hAnsiTheme="minorHAnsi" w:cstheme="minorBidi"/>
              <w:noProof/>
              <w:sz w:val="22"/>
              <w:szCs w:val="22"/>
              <w:lang w:val="en-US"/>
            </w:rPr>
          </w:pPr>
          <w:hyperlink w:anchor="_Toc462483642" w:history="1">
            <w:r w:rsidR="00EA275B" w:rsidRPr="00B634B7">
              <w:rPr>
                <w:rStyle w:val="Hyperlink"/>
                <w:noProof/>
              </w:rPr>
              <w:t>ASP.NET Dynamic Data</w:t>
            </w:r>
            <w:r w:rsidR="00EA275B">
              <w:rPr>
                <w:noProof/>
                <w:webHidden/>
              </w:rPr>
              <w:tab/>
            </w:r>
            <w:r w:rsidR="00EA275B">
              <w:rPr>
                <w:noProof/>
                <w:webHidden/>
              </w:rPr>
              <w:fldChar w:fldCharType="begin"/>
            </w:r>
            <w:r w:rsidR="00EA275B">
              <w:rPr>
                <w:noProof/>
                <w:webHidden/>
              </w:rPr>
              <w:instrText xml:space="preserve"> PAGEREF _Toc462483642 \h </w:instrText>
            </w:r>
            <w:r w:rsidR="00EA275B">
              <w:rPr>
                <w:noProof/>
                <w:webHidden/>
              </w:rPr>
            </w:r>
            <w:r w:rsidR="00EA275B">
              <w:rPr>
                <w:noProof/>
                <w:webHidden/>
              </w:rPr>
              <w:fldChar w:fldCharType="separate"/>
            </w:r>
            <w:r w:rsidR="00EA275B">
              <w:rPr>
                <w:noProof/>
                <w:webHidden/>
              </w:rPr>
              <w:t>26</w:t>
            </w:r>
            <w:r w:rsidR="00EA275B">
              <w:rPr>
                <w:noProof/>
                <w:webHidden/>
              </w:rPr>
              <w:fldChar w:fldCharType="end"/>
            </w:r>
          </w:hyperlink>
        </w:p>
        <w:p w14:paraId="1577B6A4" w14:textId="77777777" w:rsidR="00EA275B" w:rsidRDefault="00100E84">
          <w:pPr>
            <w:pStyle w:val="TOC2"/>
            <w:tabs>
              <w:tab w:val="left" w:pos="660"/>
              <w:tab w:val="right" w:leader="dot" w:pos="9350"/>
            </w:tabs>
            <w:rPr>
              <w:rFonts w:asciiTheme="minorHAnsi" w:eastAsiaTheme="minorEastAsia" w:hAnsiTheme="minorHAnsi" w:cstheme="minorBidi"/>
              <w:noProof/>
              <w:sz w:val="22"/>
              <w:szCs w:val="22"/>
              <w:lang w:val="en-US"/>
            </w:rPr>
          </w:pPr>
          <w:hyperlink w:anchor="_Toc462483643" w:history="1">
            <w:r w:rsidR="00EA275B" w:rsidRPr="00B634B7">
              <w:rPr>
                <w:rStyle w:val="Hyperlink"/>
                <w:noProof/>
              </w:rPr>
              <w:t>8.</w:t>
            </w:r>
            <w:r w:rsidR="00EA275B">
              <w:rPr>
                <w:rFonts w:asciiTheme="minorHAnsi" w:eastAsiaTheme="minorEastAsia" w:hAnsiTheme="minorHAnsi" w:cstheme="minorBidi"/>
                <w:noProof/>
                <w:sz w:val="22"/>
                <w:szCs w:val="22"/>
                <w:lang w:val="en-US"/>
              </w:rPr>
              <w:tab/>
            </w:r>
            <w:r w:rsidR="00EA275B" w:rsidRPr="00B634B7">
              <w:rPr>
                <w:rStyle w:val="Hyperlink"/>
                <w:noProof/>
              </w:rPr>
              <w:t>Data Layer</w:t>
            </w:r>
            <w:r w:rsidR="00EA275B">
              <w:rPr>
                <w:noProof/>
                <w:webHidden/>
              </w:rPr>
              <w:tab/>
            </w:r>
            <w:r w:rsidR="00EA275B">
              <w:rPr>
                <w:noProof/>
                <w:webHidden/>
              </w:rPr>
              <w:fldChar w:fldCharType="begin"/>
            </w:r>
            <w:r w:rsidR="00EA275B">
              <w:rPr>
                <w:noProof/>
                <w:webHidden/>
              </w:rPr>
              <w:instrText xml:space="preserve"> PAGEREF _Toc462483643 \h </w:instrText>
            </w:r>
            <w:r w:rsidR="00EA275B">
              <w:rPr>
                <w:noProof/>
                <w:webHidden/>
              </w:rPr>
            </w:r>
            <w:r w:rsidR="00EA275B">
              <w:rPr>
                <w:noProof/>
                <w:webHidden/>
              </w:rPr>
              <w:fldChar w:fldCharType="separate"/>
            </w:r>
            <w:r w:rsidR="00EA275B">
              <w:rPr>
                <w:noProof/>
                <w:webHidden/>
              </w:rPr>
              <w:t>26</w:t>
            </w:r>
            <w:r w:rsidR="00EA275B">
              <w:rPr>
                <w:noProof/>
                <w:webHidden/>
              </w:rPr>
              <w:fldChar w:fldCharType="end"/>
            </w:r>
          </w:hyperlink>
        </w:p>
        <w:p w14:paraId="2CA677F0" w14:textId="77777777" w:rsidR="00EA275B" w:rsidRDefault="00100E84">
          <w:pPr>
            <w:pStyle w:val="TOC3"/>
            <w:tabs>
              <w:tab w:val="right" w:leader="dot" w:pos="9350"/>
            </w:tabs>
            <w:rPr>
              <w:rFonts w:asciiTheme="minorHAnsi" w:eastAsiaTheme="minorEastAsia" w:hAnsiTheme="minorHAnsi" w:cstheme="minorBidi"/>
              <w:noProof/>
              <w:sz w:val="22"/>
              <w:szCs w:val="22"/>
              <w:lang w:val="en-US"/>
            </w:rPr>
          </w:pPr>
          <w:hyperlink w:anchor="_Toc462483644" w:history="1">
            <w:r w:rsidR="00EA275B" w:rsidRPr="00B634B7">
              <w:rPr>
                <w:rStyle w:val="Hyperlink"/>
                <w:noProof/>
              </w:rPr>
              <w:t>Server – MS SQL server</w:t>
            </w:r>
            <w:r w:rsidR="00EA275B">
              <w:rPr>
                <w:noProof/>
                <w:webHidden/>
              </w:rPr>
              <w:tab/>
            </w:r>
            <w:r w:rsidR="00EA275B">
              <w:rPr>
                <w:noProof/>
                <w:webHidden/>
              </w:rPr>
              <w:fldChar w:fldCharType="begin"/>
            </w:r>
            <w:r w:rsidR="00EA275B">
              <w:rPr>
                <w:noProof/>
                <w:webHidden/>
              </w:rPr>
              <w:instrText xml:space="preserve"> PAGEREF _Toc462483644 \h </w:instrText>
            </w:r>
            <w:r w:rsidR="00EA275B">
              <w:rPr>
                <w:noProof/>
                <w:webHidden/>
              </w:rPr>
            </w:r>
            <w:r w:rsidR="00EA275B">
              <w:rPr>
                <w:noProof/>
                <w:webHidden/>
              </w:rPr>
              <w:fldChar w:fldCharType="separate"/>
            </w:r>
            <w:r w:rsidR="00EA275B">
              <w:rPr>
                <w:noProof/>
                <w:webHidden/>
              </w:rPr>
              <w:t>26</w:t>
            </w:r>
            <w:r w:rsidR="00EA275B">
              <w:rPr>
                <w:noProof/>
                <w:webHidden/>
              </w:rPr>
              <w:fldChar w:fldCharType="end"/>
            </w:r>
          </w:hyperlink>
        </w:p>
        <w:p w14:paraId="0953FB2C" w14:textId="77777777" w:rsidR="00EA275B" w:rsidRDefault="00100E84">
          <w:pPr>
            <w:pStyle w:val="TOC3"/>
            <w:tabs>
              <w:tab w:val="right" w:leader="dot" w:pos="9350"/>
            </w:tabs>
            <w:rPr>
              <w:rFonts w:asciiTheme="minorHAnsi" w:eastAsiaTheme="minorEastAsia" w:hAnsiTheme="minorHAnsi" w:cstheme="minorBidi"/>
              <w:noProof/>
              <w:sz w:val="22"/>
              <w:szCs w:val="22"/>
              <w:lang w:val="en-US"/>
            </w:rPr>
          </w:pPr>
          <w:hyperlink w:anchor="_Toc462483645" w:history="1">
            <w:r w:rsidR="00EA275B" w:rsidRPr="00B634B7">
              <w:rPr>
                <w:rStyle w:val="Hyperlink"/>
                <w:noProof/>
              </w:rPr>
              <w:t>Schema – normalized DB with synthetic keys</w:t>
            </w:r>
            <w:r w:rsidR="00EA275B">
              <w:rPr>
                <w:noProof/>
                <w:webHidden/>
              </w:rPr>
              <w:tab/>
            </w:r>
            <w:r w:rsidR="00EA275B">
              <w:rPr>
                <w:noProof/>
                <w:webHidden/>
              </w:rPr>
              <w:fldChar w:fldCharType="begin"/>
            </w:r>
            <w:r w:rsidR="00EA275B">
              <w:rPr>
                <w:noProof/>
                <w:webHidden/>
              </w:rPr>
              <w:instrText xml:space="preserve"> PAGEREF _Toc462483645 \h </w:instrText>
            </w:r>
            <w:r w:rsidR="00EA275B">
              <w:rPr>
                <w:noProof/>
                <w:webHidden/>
              </w:rPr>
            </w:r>
            <w:r w:rsidR="00EA275B">
              <w:rPr>
                <w:noProof/>
                <w:webHidden/>
              </w:rPr>
              <w:fldChar w:fldCharType="separate"/>
            </w:r>
            <w:r w:rsidR="00EA275B">
              <w:rPr>
                <w:noProof/>
                <w:webHidden/>
              </w:rPr>
              <w:t>26</w:t>
            </w:r>
            <w:r w:rsidR="00EA275B">
              <w:rPr>
                <w:noProof/>
                <w:webHidden/>
              </w:rPr>
              <w:fldChar w:fldCharType="end"/>
            </w:r>
          </w:hyperlink>
        </w:p>
        <w:p w14:paraId="75D7774F" w14:textId="77777777" w:rsidR="00EA275B" w:rsidRDefault="00100E84">
          <w:pPr>
            <w:pStyle w:val="TOC3"/>
            <w:tabs>
              <w:tab w:val="right" w:leader="dot" w:pos="9350"/>
            </w:tabs>
            <w:rPr>
              <w:rFonts w:asciiTheme="minorHAnsi" w:eastAsiaTheme="minorEastAsia" w:hAnsiTheme="minorHAnsi" w:cstheme="minorBidi"/>
              <w:noProof/>
              <w:sz w:val="22"/>
              <w:szCs w:val="22"/>
              <w:lang w:val="en-US"/>
            </w:rPr>
          </w:pPr>
          <w:hyperlink w:anchor="_Toc462483646" w:history="1">
            <w:r w:rsidR="00EA275B" w:rsidRPr="00B634B7">
              <w:rPr>
                <w:rStyle w:val="Hyperlink"/>
                <w:noProof/>
              </w:rPr>
              <w:t>Objects and their relations</w:t>
            </w:r>
            <w:r w:rsidR="00EA275B">
              <w:rPr>
                <w:noProof/>
                <w:webHidden/>
              </w:rPr>
              <w:tab/>
            </w:r>
            <w:r w:rsidR="00EA275B">
              <w:rPr>
                <w:noProof/>
                <w:webHidden/>
              </w:rPr>
              <w:fldChar w:fldCharType="begin"/>
            </w:r>
            <w:r w:rsidR="00EA275B">
              <w:rPr>
                <w:noProof/>
                <w:webHidden/>
              </w:rPr>
              <w:instrText xml:space="preserve"> PAGEREF _Toc462483646 \h </w:instrText>
            </w:r>
            <w:r w:rsidR="00EA275B">
              <w:rPr>
                <w:noProof/>
                <w:webHidden/>
              </w:rPr>
            </w:r>
            <w:r w:rsidR="00EA275B">
              <w:rPr>
                <w:noProof/>
                <w:webHidden/>
              </w:rPr>
              <w:fldChar w:fldCharType="separate"/>
            </w:r>
            <w:r w:rsidR="00EA275B">
              <w:rPr>
                <w:noProof/>
                <w:webHidden/>
              </w:rPr>
              <w:t>26</w:t>
            </w:r>
            <w:r w:rsidR="00EA275B">
              <w:rPr>
                <w:noProof/>
                <w:webHidden/>
              </w:rPr>
              <w:fldChar w:fldCharType="end"/>
            </w:r>
          </w:hyperlink>
        </w:p>
        <w:p w14:paraId="660917F8" w14:textId="77777777" w:rsidR="00EA275B" w:rsidRDefault="00100E84">
          <w:pPr>
            <w:pStyle w:val="TOC1"/>
            <w:tabs>
              <w:tab w:val="right" w:leader="dot" w:pos="9350"/>
            </w:tabs>
            <w:rPr>
              <w:rFonts w:asciiTheme="minorHAnsi" w:eastAsiaTheme="minorEastAsia" w:hAnsiTheme="minorHAnsi" w:cstheme="minorBidi"/>
              <w:noProof/>
              <w:sz w:val="22"/>
              <w:szCs w:val="22"/>
              <w:lang w:val="en-US"/>
            </w:rPr>
          </w:pPr>
          <w:hyperlink w:anchor="_Toc462483647" w:history="1">
            <w:r w:rsidR="00EA275B" w:rsidRPr="00B634B7">
              <w:rPr>
                <w:rStyle w:val="Hyperlink"/>
                <w:noProof/>
              </w:rPr>
              <w:t>References</w:t>
            </w:r>
            <w:r w:rsidR="00EA275B">
              <w:rPr>
                <w:noProof/>
                <w:webHidden/>
              </w:rPr>
              <w:tab/>
            </w:r>
            <w:r w:rsidR="00EA275B">
              <w:rPr>
                <w:noProof/>
                <w:webHidden/>
              </w:rPr>
              <w:fldChar w:fldCharType="begin"/>
            </w:r>
            <w:r w:rsidR="00EA275B">
              <w:rPr>
                <w:noProof/>
                <w:webHidden/>
              </w:rPr>
              <w:instrText xml:space="preserve"> PAGEREF _Toc462483647 \h </w:instrText>
            </w:r>
            <w:r w:rsidR="00EA275B">
              <w:rPr>
                <w:noProof/>
                <w:webHidden/>
              </w:rPr>
            </w:r>
            <w:r w:rsidR="00EA275B">
              <w:rPr>
                <w:noProof/>
                <w:webHidden/>
              </w:rPr>
              <w:fldChar w:fldCharType="separate"/>
            </w:r>
            <w:r w:rsidR="00EA275B">
              <w:rPr>
                <w:noProof/>
                <w:webHidden/>
              </w:rPr>
              <w:t>27</w:t>
            </w:r>
            <w:r w:rsidR="00EA275B">
              <w:rPr>
                <w:noProof/>
                <w:webHidden/>
              </w:rPr>
              <w:fldChar w:fldCharType="end"/>
            </w:r>
          </w:hyperlink>
        </w:p>
        <w:p w14:paraId="622E479D" w14:textId="77777777" w:rsidR="009A5471" w:rsidRDefault="009A5471" w:rsidP="007B5457">
          <w:r>
            <w:rPr>
              <w:noProof/>
            </w:rPr>
            <w:fldChar w:fldCharType="end"/>
          </w:r>
        </w:p>
      </w:sdtContent>
    </w:sdt>
    <w:p w14:paraId="247E4055" w14:textId="77777777" w:rsidR="009A5471" w:rsidRDefault="009A5471" w:rsidP="007B5457">
      <w:pPr>
        <w:rPr>
          <w:rFonts w:asciiTheme="majorHAnsi" w:eastAsiaTheme="majorEastAsia" w:hAnsiTheme="majorHAnsi" w:cstheme="majorBidi"/>
          <w:spacing w:val="-10"/>
          <w:kern w:val="28"/>
          <w:sz w:val="56"/>
          <w:szCs w:val="56"/>
        </w:rPr>
      </w:pPr>
      <w:r>
        <w:br w:type="page"/>
      </w:r>
    </w:p>
    <w:p w14:paraId="5C912CF9" w14:textId="77777777" w:rsidR="00BA7808" w:rsidRDefault="007873DC" w:rsidP="00BA7808">
      <w:pPr>
        <w:pStyle w:val="Heading1"/>
      </w:pPr>
      <w:bookmarkStart w:id="0" w:name="_Toc462403897"/>
      <w:bookmarkStart w:id="1" w:name="_Toc462412476"/>
      <w:bookmarkStart w:id="2" w:name="_Toc462483622"/>
      <w:r>
        <w:lastRenderedPageBreak/>
        <w:t xml:space="preserve">Глава 1. </w:t>
      </w:r>
      <w:r w:rsidR="00F73199" w:rsidRPr="007B5457">
        <w:t>Увод</w:t>
      </w:r>
      <w:bookmarkEnd w:id="0"/>
      <w:bookmarkEnd w:id="1"/>
      <w:bookmarkEnd w:id="2"/>
    </w:p>
    <w:p w14:paraId="33F1CE1E" w14:textId="487744A4" w:rsidR="00953317" w:rsidRPr="00953317" w:rsidRDefault="00953317" w:rsidP="00BA7808">
      <w:pPr>
        <w:pStyle w:val="Heading2"/>
      </w:pPr>
      <w:r>
        <w:t xml:space="preserve"> </w:t>
      </w:r>
      <w:bookmarkStart w:id="3" w:name="_Toc462412477"/>
      <w:bookmarkStart w:id="4" w:name="_Toc462483623"/>
      <w:r>
        <w:t>Актуалност на проблема и мотивация</w:t>
      </w:r>
      <w:bookmarkEnd w:id="3"/>
      <w:bookmarkEnd w:id="4"/>
    </w:p>
    <w:p w14:paraId="58804BE6" w14:textId="6CA6E6DF" w:rsidR="00180C50" w:rsidRDefault="00F73199" w:rsidP="007B5457">
      <w:r w:rsidRPr="00180C50">
        <w:t>Фейсбук (на английски Facebook) е най-голямата онлайн социална мрежа в света, която поддържа повече от 70 езика. Достъпен от 2004 г. насам, днес той има над 223 милиона потребители в Европа и постави рекорд в края на месец август тази година с над 1 милиард активни потребители за ден</w:t>
      </w:r>
      <w:sdt>
        <w:sdtPr>
          <w:id w:val="1306889565"/>
          <w:citation/>
        </w:sdtPr>
        <w:sdtContent>
          <w:r w:rsidR="004108C9">
            <w:fldChar w:fldCharType="begin"/>
          </w:r>
          <w:r w:rsidR="004108C9">
            <w:rPr>
              <w:lang w:val="en-US"/>
            </w:rPr>
            <w:instrText xml:space="preserve"> CITATION Luc15 \l 1033 </w:instrText>
          </w:r>
          <w:r w:rsidR="004108C9">
            <w:fldChar w:fldCharType="separate"/>
          </w:r>
          <w:r w:rsidR="00AC3B38">
            <w:rPr>
              <w:noProof/>
              <w:lang w:val="en-US"/>
            </w:rPr>
            <w:t xml:space="preserve"> </w:t>
          </w:r>
          <w:r w:rsidR="00AC3B38" w:rsidRPr="00AC3B38">
            <w:rPr>
              <w:noProof/>
              <w:lang w:val="en-US"/>
            </w:rPr>
            <w:t>(Matney)</w:t>
          </w:r>
          <w:r w:rsidR="004108C9">
            <w:fldChar w:fldCharType="end"/>
          </w:r>
        </w:sdtContent>
      </w:sdt>
      <w:r w:rsidRPr="00180C50">
        <w:t>. Повече от 70% от потребителите на тази социална мрежа констатират, че я посещават поне веднъж дневно като над 45% от тях влизат във Фейсбук по няколко пъти на ден. Това е една от социалните мрежи с най-лесен и достъпен начин за представяне на информация и комуникация</w:t>
      </w:r>
      <w:r w:rsidR="00180C50" w:rsidRPr="00180C50">
        <w:t xml:space="preserve"> </w:t>
      </w:r>
      <w:sdt>
        <w:sdtPr>
          <w:id w:val="1438637539"/>
          <w:citation/>
        </w:sdtPr>
        <w:sdtContent>
          <w:r w:rsidR="00180C50" w:rsidRPr="00180C50">
            <w:fldChar w:fldCharType="begin"/>
          </w:r>
          <w:r w:rsidR="00782426">
            <w:instrText xml:space="preserve">CITATION Уик15 \l 1033 </w:instrText>
          </w:r>
          <w:r w:rsidR="00180C50" w:rsidRPr="00180C50">
            <w:fldChar w:fldCharType="separate"/>
          </w:r>
          <w:r w:rsidR="00AC3B38">
            <w:rPr>
              <w:noProof/>
            </w:rPr>
            <w:t>(Sarah Morse)</w:t>
          </w:r>
          <w:r w:rsidR="00180C50" w:rsidRPr="00180C50">
            <w:fldChar w:fldCharType="end"/>
          </w:r>
        </w:sdtContent>
      </w:sdt>
      <w:r w:rsidRPr="00180C50">
        <w:t>.</w:t>
      </w:r>
    </w:p>
    <w:p w14:paraId="4CEC9E54" w14:textId="2B5E0622" w:rsidR="0059076D" w:rsidRPr="00FA3C77" w:rsidRDefault="0060467D" w:rsidP="007B5457">
      <w:r>
        <w:t xml:space="preserve">„Мощната глобална комуникация е започнала. Чрез интернет, хора откриват и изобретяването на нови начини за споделяне на съответните знания с ослепителна скорост. Като пряк резултат, пазарите стават все по-умни, ... и </w:t>
      </w:r>
      <w:r w:rsidR="0059076D">
        <w:t>по-умни</w:t>
      </w:r>
      <w:r>
        <w:t xml:space="preserve"> по-бързо от повечето компании.</w:t>
      </w:r>
      <w:r>
        <w:rPr>
          <w:lang w:val="en-US"/>
        </w:rPr>
        <w:t>”</w:t>
      </w:r>
      <w:r w:rsidR="0059076D">
        <w:t xml:space="preserve"> Така започва Манифестът Клутрейн</w:t>
      </w:r>
      <w:sdt>
        <w:sdtPr>
          <w:id w:val="655030971"/>
          <w:citation/>
        </w:sdtPr>
        <w:sdtContent>
          <w:r w:rsidR="00BC51EC">
            <w:fldChar w:fldCharType="begin"/>
          </w:r>
          <w:r w:rsidR="00BC51EC">
            <w:rPr>
              <w:lang w:val="en-US"/>
            </w:rPr>
            <w:instrText xml:space="preserve"> CITATION Ric99 \l 1033 </w:instrText>
          </w:r>
          <w:r w:rsidR="00BC51EC">
            <w:fldChar w:fldCharType="separate"/>
          </w:r>
          <w:r w:rsidR="00AC3B38">
            <w:rPr>
              <w:noProof/>
              <w:lang w:val="en-US"/>
            </w:rPr>
            <w:t xml:space="preserve"> </w:t>
          </w:r>
          <w:r w:rsidR="00AC3B38" w:rsidRPr="00AC3B38">
            <w:rPr>
              <w:noProof/>
              <w:lang w:val="en-US"/>
            </w:rPr>
            <w:t>(The Cluetrain Manifesto: The End of Business as Usual)</w:t>
          </w:r>
          <w:r w:rsidR="00BC51EC">
            <w:fldChar w:fldCharType="end"/>
          </w:r>
        </w:sdtContent>
      </w:sdt>
      <w:r w:rsidR="0059076D">
        <w:t xml:space="preserve"> създаден през далечната 1999г. Когато четем твърденията представени под формата на тезиси, повечето от тях вече не са революционни, а част от реалността. Компаниите вече са „по-умни“  и вземат присърце първият и може би един от най-важните тезиси в труда</w:t>
      </w:r>
      <w:r w:rsidR="00C260C7">
        <w:rPr>
          <w:lang w:val="en-US"/>
        </w:rPr>
        <w:t xml:space="preserve"> </w:t>
      </w:r>
      <w:r w:rsidR="00C260C7">
        <w:t xml:space="preserve">на </w:t>
      </w:r>
      <w:r w:rsidR="00C260C7" w:rsidRPr="00C260C7">
        <w:t>Rick Levine,</w:t>
      </w:r>
      <w:r w:rsidR="00C260C7">
        <w:t xml:space="preserve"> Christopher Locke, Doc Searls и </w:t>
      </w:r>
      <w:r w:rsidR="00C260C7" w:rsidRPr="00C260C7">
        <w:t>David Weinberger</w:t>
      </w:r>
      <w:r w:rsidR="0059076D">
        <w:t>, а именно: „Пазарите са разговори“</w:t>
      </w:r>
      <w:sdt>
        <w:sdtPr>
          <w:id w:val="286316064"/>
          <w:citation/>
        </w:sdtPr>
        <w:sdtContent>
          <w:r w:rsidR="00BC55FD">
            <w:fldChar w:fldCharType="begin"/>
          </w:r>
          <w:r w:rsidR="00BC55FD">
            <w:rPr>
              <w:lang w:val="en-US"/>
            </w:rPr>
            <w:instrText xml:space="preserve"> CITATION гла11 \l 1033 </w:instrText>
          </w:r>
          <w:r w:rsidR="00BC55FD">
            <w:fldChar w:fldCharType="separate"/>
          </w:r>
          <w:r w:rsidR="00AC3B38">
            <w:rPr>
              <w:noProof/>
              <w:lang w:val="en-US"/>
            </w:rPr>
            <w:t xml:space="preserve"> </w:t>
          </w:r>
          <w:r w:rsidR="00AC3B38" w:rsidRPr="00AC3B38">
            <w:rPr>
              <w:noProof/>
              <w:lang w:val="en-US"/>
            </w:rPr>
            <w:t>(Петков)</w:t>
          </w:r>
          <w:r w:rsidR="00BC55FD">
            <w:fldChar w:fldCharType="end"/>
          </w:r>
        </w:sdtContent>
      </w:sdt>
      <w:r w:rsidR="0059076D">
        <w:t xml:space="preserve">.  Те използват Фейсбук по възможно най-добрия начин, за да комуникират с настоящите и бъдещите си клиенти и да рекламират себе си в най-добра светлина. Освен комуникация, бизнес страниците създадени в тази социална мрежа предлагат на компаниите </w:t>
      </w:r>
      <w:r w:rsidR="00FA3C77">
        <w:rPr>
          <w:lang w:val="en-US"/>
        </w:rPr>
        <w:t xml:space="preserve">1.71 </w:t>
      </w:r>
      <w:r w:rsidR="00FA3C77">
        <w:t>милиарда активни потребители</w:t>
      </w:r>
      <w:sdt>
        <w:sdtPr>
          <w:id w:val="-419646160"/>
          <w:citation/>
        </w:sdtPr>
        <w:sdtContent>
          <w:r w:rsidR="002B6AC9">
            <w:fldChar w:fldCharType="begin"/>
          </w:r>
          <w:r w:rsidR="002B6AC9">
            <w:rPr>
              <w:lang w:val="en-US"/>
            </w:rPr>
            <w:instrText xml:space="preserve"> CITATION Num16 \l 1033 </w:instrText>
          </w:r>
          <w:r w:rsidR="002B6AC9">
            <w:fldChar w:fldCharType="separate"/>
          </w:r>
          <w:r w:rsidR="00AC3B38">
            <w:rPr>
              <w:noProof/>
              <w:lang w:val="en-US"/>
            </w:rPr>
            <w:t xml:space="preserve"> </w:t>
          </w:r>
          <w:r w:rsidR="00AC3B38" w:rsidRPr="00AC3B38">
            <w:rPr>
              <w:noProof/>
              <w:lang w:val="en-US"/>
            </w:rPr>
            <w:t>(Number of monthly active Facebook users worldwide as of 2nd quarter 2016 (in millions))</w:t>
          </w:r>
          <w:r w:rsidR="002B6AC9">
            <w:fldChar w:fldCharType="end"/>
          </w:r>
        </w:sdtContent>
      </w:sdt>
      <w:r w:rsidR="00FA3C77">
        <w:t xml:space="preserve">, които могат да се превърнат в потенциални клиенти, </w:t>
      </w:r>
      <w:r w:rsidR="00A84B60">
        <w:t>намалява</w:t>
      </w:r>
      <w:r w:rsidR="00FA3C77">
        <w:t xml:space="preserve"> разходи</w:t>
      </w:r>
      <w:r w:rsidR="00A84B60">
        <w:t>те</w:t>
      </w:r>
      <w:r w:rsidR="00FA3C77">
        <w:t xml:space="preserve"> за маркетинг на компаниите, не много скъпи целеви реклами, статистика относно харесванията</w:t>
      </w:r>
      <w:r w:rsidR="00FA3C77">
        <w:rPr>
          <w:lang w:val="en-US"/>
        </w:rPr>
        <w:t xml:space="preserve">, </w:t>
      </w:r>
      <w:r w:rsidR="00FA3C77">
        <w:t xml:space="preserve">въздействието на постовете и ангажираността на потребителите към  </w:t>
      </w:r>
      <w:r w:rsidR="00A84B60">
        <w:t xml:space="preserve">конкретна </w:t>
      </w:r>
      <w:r w:rsidR="00FA3C77">
        <w:t xml:space="preserve"> бизнес с</w:t>
      </w:r>
      <w:r w:rsidR="00A84B60">
        <w:t>траница</w:t>
      </w:r>
      <w:r w:rsidR="00FA3C77">
        <w:t xml:space="preserve">. </w:t>
      </w:r>
      <w:r w:rsidR="00A84B60">
        <w:t xml:space="preserve">Фейсбук дава възможност резултатите в търсенето на отрасъл или компания, представени със страница в тази социална мрежа да излизат на по-предни позиции, като дори корпоративните сайтове да нямат конкретно мобилно </w:t>
      </w:r>
      <w:r w:rsidR="00A84B60">
        <w:lastRenderedPageBreak/>
        <w:t>приложение, то Фейсбук страницата им ще изглежда винаги добре за всички интернет потребители, независимо какво мобилно устройство използват.</w:t>
      </w:r>
      <w:sdt>
        <w:sdtPr>
          <w:id w:val="2053270152"/>
          <w:citation/>
        </w:sdtPr>
        <w:sdtContent>
          <w:r w:rsidR="002B6AC9">
            <w:fldChar w:fldCharType="begin"/>
          </w:r>
          <w:r w:rsidR="002B6AC9">
            <w:rPr>
              <w:lang w:val="en-US"/>
            </w:rPr>
            <w:instrText xml:space="preserve"> CITATION Sco \l 1033 </w:instrText>
          </w:r>
          <w:r w:rsidR="002B6AC9">
            <w:fldChar w:fldCharType="separate"/>
          </w:r>
          <w:r w:rsidR="00AC3B38">
            <w:rPr>
              <w:noProof/>
              <w:lang w:val="en-US"/>
            </w:rPr>
            <w:t xml:space="preserve"> </w:t>
          </w:r>
          <w:r w:rsidR="00AC3B38" w:rsidRPr="00AC3B38">
            <w:rPr>
              <w:noProof/>
              <w:lang w:val="en-US"/>
            </w:rPr>
            <w:t>(Scott Ayres)</w:t>
          </w:r>
          <w:r w:rsidR="002B6AC9">
            <w:fldChar w:fldCharType="end"/>
          </w:r>
        </w:sdtContent>
      </w:sdt>
    </w:p>
    <w:p w14:paraId="2C82EC4F" w14:textId="4DB1D06F" w:rsidR="00F73199" w:rsidRDefault="00C260C7" w:rsidP="007B5457">
      <w:r>
        <w:t xml:space="preserve">Тези функционалности </w:t>
      </w:r>
      <w:r w:rsidR="00F73199" w:rsidRPr="00180C50">
        <w:t>нарежда</w:t>
      </w:r>
      <w:r>
        <w:t>т Фейсбук</w:t>
      </w:r>
      <w:r w:rsidR="00F73199" w:rsidRPr="00180C50">
        <w:t xml:space="preserve"> на</w:t>
      </w:r>
      <w:r>
        <w:t xml:space="preserve"> едно от първите места</w:t>
      </w:r>
      <w:r w:rsidR="00F73199" w:rsidRPr="00180C50">
        <w:t xml:space="preserve"> сред социалните мрежи и е съвсем логично желанието за присъствие </w:t>
      </w:r>
      <w:r>
        <w:t xml:space="preserve">не само на частния бизнес, но и </w:t>
      </w:r>
      <w:r w:rsidR="00F73199" w:rsidRPr="00180C50">
        <w:t>на държавните институции в</w:t>
      </w:r>
      <w:r>
        <w:t>ъв</w:t>
      </w:r>
      <w:r w:rsidR="00F73199" w:rsidRPr="00180C50">
        <w:t xml:space="preserve"> Фейсбук</w:t>
      </w:r>
      <w:r>
        <w:t>.</w:t>
      </w:r>
      <w:r w:rsidR="00F73199" w:rsidRPr="00180C50">
        <w:t xml:space="preserve"> </w:t>
      </w:r>
      <w:r w:rsidR="00447FB4">
        <w:t>Социалната мрежа</w:t>
      </w:r>
      <w:r w:rsidR="00F73199" w:rsidRPr="00180C50">
        <w:t xml:space="preserve"> предоставя всички необходими средства за представянето, информирането и обратната връзка на </w:t>
      </w:r>
      <w:r w:rsidR="00447FB4">
        <w:t xml:space="preserve">тези институции </w:t>
      </w:r>
      <w:r w:rsidR="00F73199" w:rsidRPr="00180C50">
        <w:t xml:space="preserve">със заинтересованите Фейсбук потребители. </w:t>
      </w:r>
    </w:p>
    <w:p w14:paraId="35B06CD7" w14:textId="66A6200B" w:rsidR="00B7317A" w:rsidRDefault="00B7317A" w:rsidP="00B7317A">
      <w:pPr>
        <w:pStyle w:val="Heading2"/>
      </w:pPr>
      <w:bookmarkStart w:id="5" w:name="_Toc462403898"/>
      <w:bookmarkStart w:id="6" w:name="_Toc462412478"/>
      <w:bookmarkStart w:id="7" w:name="_Toc462483624"/>
      <w:r>
        <w:t>Цел и задачи на дипломната работа</w:t>
      </w:r>
      <w:bookmarkEnd w:id="5"/>
      <w:bookmarkEnd w:id="6"/>
      <w:bookmarkEnd w:id="7"/>
    </w:p>
    <w:p w14:paraId="50E29E74" w14:textId="7AEDE45D" w:rsidR="00447FB4" w:rsidRDefault="00447FB4" w:rsidP="00447FB4">
      <w:r>
        <w:t>В тази работа ще се разгледа</w:t>
      </w:r>
      <w:r w:rsidR="00AB0634">
        <w:t xml:space="preserve"> в частност общината като държавна институция, използваща Фейсбук</w:t>
      </w:r>
      <w:r w:rsidR="00B23278">
        <w:t xml:space="preserve"> и</w:t>
      </w:r>
      <w:r w:rsidR="00AB0634">
        <w:t xml:space="preserve"> нейните методи за представяне в социалната мре</w:t>
      </w:r>
      <w:r w:rsidR="00B23278">
        <w:t>жа.</w:t>
      </w:r>
    </w:p>
    <w:p w14:paraId="5BEFA57B" w14:textId="13AC37BA" w:rsidR="00447FB4" w:rsidRDefault="00447FB4" w:rsidP="00447FB4">
      <w:r w:rsidRPr="00180C50">
        <w:t>Въпреки, че това не е държавна политика, някои от българските общини имат присъствие във Фейсбук под една или друга форма. Не винаги обаче то е на нивото, което позволява лесно намиране на страницата на общината, информацията за общината и проектите или инициативите, които тя организира. Обратната връзка със заинтересуваните потребители и диалогът, който социалната мрежа позволява да бъде проведен с тях, са средства, които биват подценявани и не достатъчно развити в присъстващи</w:t>
      </w:r>
      <w:r>
        <w:t>те в Фейсбук общински страници.</w:t>
      </w:r>
    </w:p>
    <w:p w14:paraId="5FEE38E9" w14:textId="40575526" w:rsidR="00AB0634" w:rsidRDefault="00AB0634" w:rsidP="00447FB4">
      <w:r>
        <w:t>Като източник на горните твърдения и основа за написването на този труд е взета статията на доц. Камен Спасов и Магдалена Младенова –</w:t>
      </w:r>
      <w:r w:rsidR="00D77098">
        <w:t xml:space="preserve"> публикувана</w:t>
      </w:r>
      <w:r>
        <w:t xml:space="preserve"> в </w:t>
      </w:r>
      <w:r w:rsidR="00D77098">
        <w:t>информационния бюлетин на националното сдружение на общините в Република България.</w:t>
      </w:r>
      <w:sdt>
        <w:sdtPr>
          <w:id w:val="614337849"/>
          <w:citation/>
        </w:sdtPr>
        <w:sdtContent>
          <w:r w:rsidR="00D77098">
            <w:fldChar w:fldCharType="begin"/>
          </w:r>
          <w:r w:rsidR="00D77098">
            <w:instrText xml:space="preserve"> CITATION Спа15 \l 1026 </w:instrText>
          </w:r>
          <w:r w:rsidR="00D77098">
            <w:fldChar w:fldCharType="separate"/>
          </w:r>
          <w:r w:rsidR="00AC3B38">
            <w:rPr>
              <w:noProof/>
            </w:rPr>
            <w:t xml:space="preserve"> (Спасов)</w:t>
          </w:r>
          <w:r w:rsidR="00D77098">
            <w:fldChar w:fldCharType="end"/>
          </w:r>
        </w:sdtContent>
      </w:sdt>
    </w:p>
    <w:p w14:paraId="0BCCB868" w14:textId="6BDD0AF4" w:rsidR="00B23278" w:rsidRDefault="00B23278" w:rsidP="00B23278">
      <w:pPr>
        <w:ind w:firstLine="708"/>
      </w:pPr>
      <w:r>
        <w:rPr>
          <w:lang w:eastAsia="zh-CN"/>
        </w:rPr>
        <w:t xml:space="preserve">В нея са изнесени данни, че към 2014г. от </w:t>
      </w:r>
      <w:r>
        <w:t xml:space="preserve">264 общини едва 96 (36%)  от тях имат </w:t>
      </w:r>
      <w:r w:rsidRPr="007577E2">
        <w:rPr>
          <w:rStyle w:val="Emphasis"/>
        </w:rPr>
        <w:t>някакво</w:t>
      </w:r>
      <w:r w:rsidRPr="0014626D">
        <w:rPr>
          <w:rStyle w:val="Emphasis"/>
        </w:rPr>
        <w:t xml:space="preserve"> </w:t>
      </w:r>
      <w:r>
        <w:t xml:space="preserve">присъствие във  Facebook. Това присъствие обаче не винаги се осъществява под правилната форма: </w:t>
      </w:r>
      <w:r w:rsidRPr="00B23278">
        <w:rPr>
          <w:bCs/>
        </w:rPr>
        <w:t>оказва</w:t>
      </w:r>
      <w:r>
        <w:rPr>
          <w:rStyle w:val="Strong"/>
        </w:rPr>
        <w:t xml:space="preserve"> </w:t>
      </w:r>
      <w:r w:rsidRPr="00B23278">
        <w:rPr>
          <w:rStyle w:val="Strong"/>
          <w:b w:val="0"/>
        </w:rPr>
        <w:t>се</w:t>
      </w:r>
      <w:r>
        <w:t>, че 23 от общините (почти една четвърт от общия брой, проявили инициатива) нямат централна официална страница, а присъствието им се осъществява чрез личен профил (на самата община или нейния кмет), страница на подзвено/дирекция на общината,</w:t>
      </w:r>
      <w:r w:rsidRPr="00A5157C">
        <w:t xml:space="preserve"> </w:t>
      </w:r>
      <w:r>
        <w:t xml:space="preserve">група или независима страница. </w:t>
      </w:r>
    </w:p>
    <w:p w14:paraId="316371F1" w14:textId="77777777" w:rsidR="00B23278" w:rsidRDefault="00B23278" w:rsidP="00B23278">
      <w:pPr>
        <w:ind w:firstLine="708"/>
      </w:pPr>
      <w:r>
        <w:lastRenderedPageBreak/>
        <w:t xml:space="preserve">В някои от случаите това представяне вероятно се дължи на неразбиране на начина на функциониране на Facebook – когато общината има създаден „личен профил“ вместо страница. Служител  регистрира профила, но започват да възникват въпроси – какви са рождената дата и пола на общината? Неспособността да се разграничи общинска от лична информация води до </w:t>
      </w:r>
      <w:r w:rsidRPr="00A56B0E">
        <w:t>комичност в някои профили:</w:t>
      </w:r>
      <w:r>
        <w:t xml:space="preserve"> според Facebook община Струмяни „се интересува от мъже и жени,“ а община Хаджи Димово е „безразлична“ към политиката. </w:t>
      </w:r>
    </w:p>
    <w:p w14:paraId="5E0999F0" w14:textId="3F2797FC" w:rsidR="00B23278" w:rsidRDefault="00B23278" w:rsidP="00F9315F">
      <w:r>
        <w:t>В други случаи има налична страница на дирекция или подзвено на общината, но не и официална централна страница на общината.</w:t>
      </w:r>
    </w:p>
    <w:p w14:paraId="4262973C" w14:textId="77777777" w:rsidR="00F9315F" w:rsidRDefault="00F9315F" w:rsidP="00F9315F">
      <w:r>
        <w:t xml:space="preserve">Когато кметът на дадена община има профил във Facebook, сайтът препраща към него – факт, показващ потенциална неустойчивост, тъй като вместо да гради нещо, което ще остане и при следващите управляващи, кметът избира да поддържа единствено своята собствена страница. </w:t>
      </w:r>
    </w:p>
    <w:p w14:paraId="135EBF32" w14:textId="7EAB0AE5" w:rsidR="00B23278" w:rsidRPr="00B23278" w:rsidRDefault="00F9315F" w:rsidP="00447FB4">
      <w:r>
        <w:t>Този анализ разглежда само общините със страници, освен когато изрично е уточнено друго. Въпреки че създаването на личен профил също е проява на инициатива, личният профил не отговаря на критериите ни за уместно общинско  присъствие във Facebook, а и редица показатели могат да бъдат измерени само за страниците  (например броят харесвания).</w:t>
      </w:r>
    </w:p>
    <w:p w14:paraId="4C4C3B49" w14:textId="32865570" w:rsidR="00F73199" w:rsidRPr="00180C50" w:rsidRDefault="00F73199" w:rsidP="007B5457">
      <w:r w:rsidRPr="00180C50">
        <w:t>Цел</w:t>
      </w:r>
      <w:r w:rsidR="00180C50" w:rsidRPr="00180C50">
        <w:t>та</w:t>
      </w:r>
      <w:r w:rsidRPr="00180C50">
        <w:t xml:space="preserve"> на дипломната </w:t>
      </w:r>
      <w:r w:rsidR="00180C50" w:rsidRPr="00180C50">
        <w:t>работа е</w:t>
      </w:r>
      <w:r w:rsidR="00900CD6">
        <w:t xml:space="preserve"> </w:t>
      </w:r>
      <w:r w:rsidRPr="00180C50">
        <w:rPr>
          <w:b/>
        </w:rPr>
        <w:t xml:space="preserve"> </w:t>
      </w:r>
      <w:r w:rsidR="00180C50" w:rsidRPr="00180C50">
        <w:t>а</w:t>
      </w:r>
      <w:r w:rsidRPr="00180C50">
        <w:t xml:space="preserve">нализ на присъствието на общините във Фейсбук и на това как те могат да станат по-популярни в тази социална мрежа, как да извлекат максималната полза от представянето си, къде се намират в сравнение с други общини по света и какво още могат да направят за подобряване на връзката община – население. </w:t>
      </w:r>
    </w:p>
    <w:p w14:paraId="238B4ECA" w14:textId="77777777" w:rsidR="00F73199" w:rsidRPr="00180C50" w:rsidRDefault="00180C50" w:rsidP="007B5457">
      <w:r w:rsidRPr="00180C50">
        <w:t>Анализът</w:t>
      </w:r>
      <w:r w:rsidR="00F73199" w:rsidRPr="00180C50">
        <w:t xml:space="preserve"> е базиран на важни характеристики, предоставени от Фейсбук като ще бъде подробно изследвана всяка от тях и какво е нейното значени</w:t>
      </w:r>
      <w:r w:rsidRPr="00180C50">
        <w:t xml:space="preserve">е за успех сред потребителите. </w:t>
      </w:r>
      <w:r w:rsidR="00F73199" w:rsidRPr="00180C50">
        <w:t xml:space="preserve">На базата на тези характеристики, ще бъде разгледано присъствието на българските общините във Фейсбук към този момент, сравнено с минали периоди и съпоставено с общини на други държави по света. </w:t>
      </w:r>
    </w:p>
    <w:p w14:paraId="325A6B1C" w14:textId="77777777" w:rsidR="003134A9" w:rsidRPr="003134A9" w:rsidRDefault="00F73199" w:rsidP="007B5457">
      <w:pPr>
        <w:rPr>
          <w:b/>
        </w:rPr>
      </w:pPr>
      <w:r w:rsidRPr="00180C50">
        <w:lastRenderedPageBreak/>
        <w:t xml:space="preserve">Различни анализи, </w:t>
      </w:r>
      <w:r w:rsidRPr="007B5457">
        <w:t>сравнения и заключения на базата на въведени данни, ще се реализират чрез единна система</w:t>
      </w:r>
      <w:r w:rsidRPr="00180C50">
        <w:t xml:space="preserve">, предоставяща възможност на всеки да попълва информация за дадена община на базата на представянето й във Фейсбук. </w:t>
      </w:r>
    </w:p>
    <w:p w14:paraId="51CBCED6" w14:textId="77777777" w:rsidR="00F73199" w:rsidRPr="00180C50" w:rsidRDefault="00F73199" w:rsidP="007B5457">
      <w:r w:rsidRPr="00180C50">
        <w:t>Задачи, произтичащи от целта:</w:t>
      </w:r>
    </w:p>
    <w:p w14:paraId="12CAD464" w14:textId="77777777" w:rsidR="00F73199" w:rsidRPr="00180C50" w:rsidRDefault="00F73199" w:rsidP="007B5457">
      <w:pPr>
        <w:pStyle w:val="ListParagraph"/>
        <w:numPr>
          <w:ilvl w:val="0"/>
          <w:numId w:val="1"/>
        </w:numPr>
      </w:pPr>
      <w:r w:rsidRPr="00180C50">
        <w:t xml:space="preserve">Създаване на система, която ще предоставя възможност на всеки потребител да въвежда предварително дефиниран формат на информация за намерена община във Фейсбук, ще има възможност да прави търсения на база въведената информация за общините до момента и да сравнява показателите на всяка една от тях. </w:t>
      </w:r>
    </w:p>
    <w:p w14:paraId="0A42C258" w14:textId="77777777" w:rsidR="00F73199" w:rsidRPr="00180C50" w:rsidRDefault="00F73199" w:rsidP="007B5457">
      <w:pPr>
        <w:pStyle w:val="ListParagraph"/>
        <w:numPr>
          <w:ilvl w:val="0"/>
          <w:numId w:val="1"/>
        </w:numPr>
      </w:pPr>
      <w:r w:rsidRPr="00180C50">
        <w:t xml:space="preserve">Създаване на интерфейс </w:t>
      </w:r>
      <w:r w:rsidR="000504D7">
        <w:t xml:space="preserve">за наблюдение на тенденциите в присъствието във </w:t>
      </w:r>
      <w:r w:rsidR="000504D7" w:rsidRPr="003134A9">
        <w:t>Фейсбук</w:t>
      </w:r>
      <w:r w:rsidR="000504D7" w:rsidRPr="00180C50">
        <w:t xml:space="preserve"> </w:t>
      </w:r>
      <w:r w:rsidR="000504D7">
        <w:t>на общините като цяло</w:t>
      </w:r>
      <w:r w:rsidRPr="00180C50">
        <w:t xml:space="preserve"> и за сравняване и анализ на резултатите. </w:t>
      </w:r>
    </w:p>
    <w:p w14:paraId="3E265E6B" w14:textId="77777777" w:rsidR="00F73199" w:rsidRPr="00180C50" w:rsidRDefault="00F73199" w:rsidP="007B5457">
      <w:pPr>
        <w:pStyle w:val="ListParagraph"/>
        <w:numPr>
          <w:ilvl w:val="0"/>
          <w:numId w:val="1"/>
        </w:numPr>
      </w:pPr>
      <w:r w:rsidRPr="00180C50">
        <w:t xml:space="preserve">Системата ще има административна част, в която ще се даде възможност информацията попълнена за дадена община да бъде проверена преди тя да бъде използвана за целите на търсене и анализ. </w:t>
      </w:r>
    </w:p>
    <w:p w14:paraId="61010E67" w14:textId="77777777" w:rsidR="003134A9" w:rsidRDefault="00F73199" w:rsidP="007B5457">
      <w:pPr>
        <w:pStyle w:val="ListParagraph"/>
        <w:numPr>
          <w:ilvl w:val="0"/>
          <w:numId w:val="1"/>
        </w:numPr>
      </w:pPr>
      <w:r w:rsidRPr="00180C50">
        <w:t>Системата ще има база от данни, в която ще се съдържа въведената и проверена за вярност информация, както и ще съдържа методи, по които да се проверява дали информацията е в правилния формат.</w:t>
      </w:r>
    </w:p>
    <w:p w14:paraId="668868C7" w14:textId="554AD86E" w:rsidR="00F33EB8" w:rsidRDefault="00F33EB8" w:rsidP="007B5457">
      <w:pPr>
        <w:pStyle w:val="ListParagraph"/>
        <w:numPr>
          <w:ilvl w:val="0"/>
          <w:numId w:val="1"/>
        </w:numPr>
      </w:pPr>
      <w:r>
        <w:t>Намиране и въвеждане на първоначална информация за анализа(към 2014г.)</w:t>
      </w:r>
    </w:p>
    <w:p w14:paraId="20184A34" w14:textId="5D603B79" w:rsidR="00F33EB8" w:rsidRDefault="00F33EB8" w:rsidP="007B5457">
      <w:pPr>
        <w:pStyle w:val="ListParagraph"/>
        <w:numPr>
          <w:ilvl w:val="0"/>
          <w:numId w:val="1"/>
        </w:numPr>
      </w:pPr>
      <w:r>
        <w:t>Обновяване на информацията(към 2016г.)</w:t>
      </w:r>
    </w:p>
    <w:p w14:paraId="335DD5AB" w14:textId="2A36817C" w:rsidR="00F33EB8" w:rsidRDefault="00F33EB8" w:rsidP="007B5457">
      <w:pPr>
        <w:pStyle w:val="ListParagraph"/>
        <w:numPr>
          <w:ilvl w:val="0"/>
          <w:numId w:val="1"/>
        </w:numPr>
      </w:pPr>
      <w:r>
        <w:t>Анализ на промените и на тенденциите в представянето на общините във Фейсбук</w:t>
      </w:r>
    </w:p>
    <w:p w14:paraId="009275F7" w14:textId="77777777" w:rsidR="00B7317A" w:rsidRDefault="00B7317A" w:rsidP="00B7317A">
      <w:pPr>
        <w:pStyle w:val="Heading2"/>
      </w:pPr>
      <w:bookmarkStart w:id="8" w:name="_Toc462403899"/>
      <w:bookmarkStart w:id="9" w:name="_Toc462412479"/>
      <w:bookmarkStart w:id="10" w:name="_Toc462483625"/>
      <w:r>
        <w:t>Очаквани ползи от реализацията</w:t>
      </w:r>
      <w:bookmarkEnd w:id="8"/>
      <w:bookmarkEnd w:id="9"/>
      <w:bookmarkEnd w:id="10"/>
    </w:p>
    <w:p w14:paraId="3017EBCE" w14:textId="77777777" w:rsidR="00953317" w:rsidRDefault="003134A9" w:rsidP="007B5457">
      <w:r>
        <w:t>Очакваните ползи от реализацията са</w:t>
      </w:r>
      <w:r w:rsidR="00953317">
        <w:t xml:space="preserve"> в два аспекта:</w:t>
      </w:r>
    </w:p>
    <w:p w14:paraId="03E3A9F8" w14:textId="7830276D" w:rsidR="00953317" w:rsidRDefault="00953317" w:rsidP="00BA7808">
      <w:pPr>
        <w:pStyle w:val="ListParagraph"/>
        <w:numPr>
          <w:ilvl w:val="0"/>
          <w:numId w:val="15"/>
        </w:numPr>
      </w:pPr>
      <w:r>
        <w:t>Публичността на проекта и лесният достъп до информация да помогне за по-задълбочени анализи в тази област</w:t>
      </w:r>
    </w:p>
    <w:p w14:paraId="0E9E4E1E" w14:textId="347D3556" w:rsidR="00B2701D" w:rsidRDefault="003134A9" w:rsidP="00BA7808">
      <w:pPr>
        <w:pStyle w:val="ListParagraph"/>
        <w:numPr>
          <w:ilvl w:val="0"/>
          <w:numId w:val="15"/>
        </w:numPr>
      </w:pPr>
      <w:r>
        <w:t>з</w:t>
      </w:r>
      <w:r w:rsidRPr="003134A9">
        <w:t>аключ</w:t>
      </w:r>
      <w:r>
        <w:t>енията от анализ</w:t>
      </w:r>
      <w:r w:rsidR="00953317">
        <w:t xml:space="preserve">ите направени чрез тази система </w:t>
      </w:r>
      <w:r w:rsidRPr="003134A9">
        <w:t>ще дадат възможност да се подобри процесът по търсене, представяне и взаимодействие между общините и гражданите – потребители на Фейсбук.</w:t>
      </w:r>
      <w:r>
        <w:t xml:space="preserve"> </w:t>
      </w:r>
      <w:r w:rsidR="00B2701D">
        <w:lastRenderedPageBreak/>
        <w:t>Систематизираната информация предоставена в приложението на тази дипломна работа ще даде възможност на общините да анализират сегашното положение и да проследят тенденциите в областта и следват добрите практики произлезли от анализите.</w:t>
      </w:r>
    </w:p>
    <w:p w14:paraId="0DC43177" w14:textId="6A27939C" w:rsidR="00F73199" w:rsidRDefault="003134A9" w:rsidP="005D69A7">
      <w:pPr>
        <w:ind w:left="435"/>
      </w:pPr>
      <w:r>
        <w:t xml:space="preserve">Освен ползите за гражданите, всяка отделна община ще добие възможността да подобри и получи повече полза от присъствието си в </w:t>
      </w:r>
      <w:r w:rsidRPr="003134A9">
        <w:t>Фейсбук</w:t>
      </w:r>
      <w:r>
        <w:t xml:space="preserve"> като:</w:t>
      </w:r>
    </w:p>
    <w:p w14:paraId="3AAA6691" w14:textId="77777777" w:rsidR="003134A9" w:rsidRDefault="000504D7" w:rsidP="000504D7">
      <w:pPr>
        <w:pStyle w:val="ListParagraph"/>
        <w:numPr>
          <w:ilvl w:val="0"/>
          <w:numId w:val="6"/>
        </w:numPr>
      </w:pPr>
      <w:r>
        <w:t xml:space="preserve">Увеличи популярността на своите </w:t>
      </w:r>
      <w:r w:rsidRPr="003134A9">
        <w:t>Фейсбук</w:t>
      </w:r>
      <w:r>
        <w:t xml:space="preserve"> страници като приложи подобрения, които системата показва като характерни за страници в тази област. Например администратора на социални мрежи на общината може да използва </w:t>
      </w:r>
      <w:r w:rsidRPr="000504D7">
        <w:t>интерфейс</w:t>
      </w:r>
      <w:r>
        <w:t>а</w:t>
      </w:r>
      <w:r w:rsidRPr="000504D7">
        <w:t xml:space="preserve"> за наблюдение на тенденциите</w:t>
      </w:r>
      <w:r>
        <w:t xml:space="preserve"> за да определи, че има корелация между активността на посетителите и наличието на информация за географското положение на община, което би показвало че този детайл е важен за гражданите.</w:t>
      </w:r>
    </w:p>
    <w:p w14:paraId="362DA0D4" w14:textId="77777777" w:rsidR="000504D7" w:rsidRDefault="00B7317A" w:rsidP="000504D7">
      <w:pPr>
        <w:pStyle w:val="ListParagraph"/>
        <w:numPr>
          <w:ilvl w:val="0"/>
          <w:numId w:val="6"/>
        </w:numPr>
      </w:pPr>
      <w:r>
        <w:t xml:space="preserve">Увеличи активността на потребителите, което подобрява колаборацията между гражданите. Активността на потребителите зависи от правилно използване на инструментите на Фейсбук за кратки новини, харесвания, снимки и други. Чрез възможността за следене на връзките между постове, харесвания и споменавания, системата позволява на служителите на общините да определят кои практики водят до най-голяма потребителска активност. </w:t>
      </w:r>
    </w:p>
    <w:p w14:paraId="0F7FC693" w14:textId="77777777" w:rsidR="00B7317A" w:rsidRDefault="002E6B49" w:rsidP="002E6B49">
      <w:pPr>
        <w:pStyle w:val="Heading2"/>
      </w:pPr>
      <w:bookmarkStart w:id="11" w:name="_Toc462403900"/>
      <w:bookmarkStart w:id="12" w:name="_Toc462412480"/>
      <w:bookmarkStart w:id="13" w:name="_Toc462483626"/>
      <w:r>
        <w:t>Структура на дипломната работа</w:t>
      </w:r>
      <w:bookmarkEnd w:id="11"/>
      <w:bookmarkEnd w:id="12"/>
      <w:bookmarkEnd w:id="13"/>
    </w:p>
    <w:p w14:paraId="2155D192" w14:textId="74558628" w:rsidR="00C9072E" w:rsidRPr="00C9072E" w:rsidRDefault="00C9072E" w:rsidP="00C9072E">
      <w:pPr>
        <w:rPr>
          <w:lang w:val="en-US" w:eastAsia="zh-CN"/>
        </w:rPr>
      </w:pPr>
      <w:r>
        <w:rPr>
          <w:lang w:val="en-US" w:eastAsia="zh-CN"/>
        </w:rPr>
        <w:t>TODO:</w:t>
      </w:r>
    </w:p>
    <w:p w14:paraId="33F1BBE9" w14:textId="77777777" w:rsidR="002E6B49" w:rsidRPr="002E6B49" w:rsidRDefault="002E6B49" w:rsidP="002E6B49">
      <w:pPr>
        <w:rPr>
          <w:lang w:eastAsia="zh-CN"/>
        </w:rPr>
      </w:pPr>
    </w:p>
    <w:p w14:paraId="3BC51A73" w14:textId="77777777" w:rsidR="005B4C1E" w:rsidRDefault="005B4C1E">
      <w:pPr>
        <w:spacing w:line="259" w:lineRule="auto"/>
        <w:jc w:val="left"/>
        <w:rPr>
          <w:rFonts w:eastAsiaTheme="minorEastAsia" w:cs="Times New Roman"/>
          <w:b/>
          <w:sz w:val="36"/>
          <w:szCs w:val="28"/>
          <w:lang w:eastAsia="zh-CN"/>
        </w:rPr>
      </w:pPr>
      <w:bookmarkStart w:id="14" w:name="_Toc462403901"/>
      <w:bookmarkStart w:id="15" w:name="_Toc462412481"/>
      <w:r>
        <w:br w:type="page"/>
      </w:r>
    </w:p>
    <w:p w14:paraId="5BC2B08F" w14:textId="77777777" w:rsidR="00FE622B" w:rsidRDefault="00EE1AFA" w:rsidP="00FE622B">
      <w:pPr>
        <w:pStyle w:val="Heading1"/>
      </w:pPr>
      <w:bookmarkStart w:id="16" w:name="_Toc462483627"/>
      <w:r w:rsidRPr="00EE1AFA">
        <w:lastRenderedPageBreak/>
        <w:t>Глава 2.</w:t>
      </w:r>
      <w:r>
        <w:t xml:space="preserve"> </w:t>
      </w:r>
      <w:r w:rsidR="00FE622B">
        <w:t>Преглед на съществуващите разработки в анализа на социални мрежи</w:t>
      </w:r>
      <w:bookmarkEnd w:id="14"/>
      <w:bookmarkEnd w:id="15"/>
      <w:bookmarkEnd w:id="16"/>
    </w:p>
    <w:p w14:paraId="56FC52C3" w14:textId="77777777" w:rsidR="009B111F" w:rsidRPr="009B111F" w:rsidRDefault="009B111F" w:rsidP="009B111F">
      <w:pPr>
        <w:rPr>
          <w:lang w:eastAsia="zh-CN"/>
        </w:rPr>
      </w:pPr>
      <w:r>
        <w:rPr>
          <w:lang w:eastAsia="zh-CN"/>
        </w:rPr>
        <w:t>Анализът на присъствие в социални мрежи е активна област на изследване. Публикувани са множество трудове от различен вид и са установени основни понятия с общоприети дефиниции</w:t>
      </w:r>
      <w:sdt>
        <w:sdtPr>
          <w:rPr>
            <w:lang w:eastAsia="zh-CN"/>
          </w:rPr>
          <w:id w:val="262580982"/>
          <w:citation/>
        </w:sdtPr>
        <w:sdtContent>
          <w:r w:rsidR="00EB326B">
            <w:rPr>
              <w:lang w:eastAsia="zh-CN"/>
            </w:rPr>
            <w:fldChar w:fldCharType="begin"/>
          </w:r>
          <w:r w:rsidR="00EB326B">
            <w:rPr>
              <w:lang w:val="en-US" w:eastAsia="zh-CN"/>
            </w:rPr>
            <w:instrText xml:space="preserve"> CITATION Was94 \l 1033 </w:instrText>
          </w:r>
          <w:r w:rsidR="00EB326B">
            <w:rPr>
              <w:lang w:eastAsia="zh-CN"/>
            </w:rPr>
            <w:fldChar w:fldCharType="separate"/>
          </w:r>
          <w:r w:rsidR="00AC3B38">
            <w:rPr>
              <w:noProof/>
              <w:lang w:val="en-US" w:eastAsia="zh-CN"/>
            </w:rPr>
            <w:t xml:space="preserve"> </w:t>
          </w:r>
          <w:r w:rsidR="00AC3B38" w:rsidRPr="00AC3B38">
            <w:rPr>
              <w:noProof/>
              <w:lang w:val="en-US" w:eastAsia="zh-CN"/>
            </w:rPr>
            <w:t>(Wasserman and Faust)</w:t>
          </w:r>
          <w:r w:rsidR="00EB326B">
            <w:rPr>
              <w:lang w:eastAsia="zh-CN"/>
            </w:rPr>
            <w:fldChar w:fldCharType="end"/>
          </w:r>
        </w:sdtContent>
      </w:sdt>
      <w:r>
        <w:rPr>
          <w:lang w:eastAsia="zh-CN"/>
        </w:rPr>
        <w:t>.</w:t>
      </w:r>
    </w:p>
    <w:p w14:paraId="28FFE380" w14:textId="77777777" w:rsidR="009B111F" w:rsidRPr="009B111F" w:rsidRDefault="00FE622B" w:rsidP="00732B44">
      <w:pPr>
        <w:pStyle w:val="Heading2"/>
        <w:numPr>
          <w:ilvl w:val="0"/>
          <w:numId w:val="10"/>
        </w:numPr>
      </w:pPr>
      <w:bookmarkStart w:id="17" w:name="_Toc462403902"/>
      <w:bookmarkStart w:id="18" w:name="_Toc462412482"/>
      <w:bookmarkStart w:id="19" w:name="_Toc462483628"/>
      <w:r>
        <w:t>Основни дефиниции</w:t>
      </w:r>
      <w:bookmarkEnd w:id="17"/>
      <w:bookmarkEnd w:id="18"/>
      <w:bookmarkEnd w:id="19"/>
    </w:p>
    <w:p w14:paraId="7BC7651C" w14:textId="77777777" w:rsidR="009B111F" w:rsidRDefault="009B111F" w:rsidP="00FE622B">
      <w:pPr>
        <w:pStyle w:val="ListParagraph"/>
        <w:numPr>
          <w:ilvl w:val="0"/>
          <w:numId w:val="7"/>
        </w:numPr>
        <w:rPr>
          <w:lang w:eastAsia="zh-CN"/>
        </w:rPr>
      </w:pPr>
      <w:r>
        <w:rPr>
          <w:lang w:eastAsia="zh-CN"/>
        </w:rPr>
        <w:t>Социална мрежа</w:t>
      </w:r>
    </w:p>
    <w:p w14:paraId="2B7EEB8B" w14:textId="77777777" w:rsidR="009B111F" w:rsidRDefault="009B111F" w:rsidP="009B111F">
      <w:pPr>
        <w:pStyle w:val="ListParagraph"/>
        <w:rPr>
          <w:lang w:eastAsia="zh-CN"/>
        </w:rPr>
      </w:pPr>
      <w:r>
        <w:rPr>
          <w:lang w:eastAsia="zh-CN"/>
        </w:rPr>
        <w:t>Социална структура, с</w:t>
      </w:r>
      <w:r w:rsidR="00EB326B">
        <w:rPr>
          <w:lang w:eastAsia="zh-CN"/>
        </w:rPr>
        <w:t>ъставена от хо</w:t>
      </w:r>
      <w:r w:rsidR="00DA6BAA">
        <w:rPr>
          <w:lang w:eastAsia="zh-CN"/>
        </w:rPr>
        <w:t xml:space="preserve">ра и организации, заедно с  взаимодействията </w:t>
      </w:r>
      <w:r w:rsidR="00EB326B">
        <w:rPr>
          <w:lang w:eastAsia="zh-CN"/>
        </w:rPr>
        <w:t xml:space="preserve">между тях се </w:t>
      </w:r>
      <w:r w:rsidR="00DA6BAA">
        <w:rPr>
          <w:lang w:eastAsia="zh-CN"/>
        </w:rPr>
        <w:t xml:space="preserve">нарича социална мрежа. Взаимодействията могат да бъдат лични – приятелство, брак - родови или служебни отношения, включително между общинска власт и граждани на общината </w:t>
      </w:r>
      <w:sdt>
        <w:sdtPr>
          <w:rPr>
            <w:lang w:eastAsia="zh-CN"/>
          </w:rPr>
          <w:id w:val="1205369281"/>
          <w:citation/>
        </w:sdtPr>
        <w:sdtContent>
          <w:r w:rsidR="00DA6BAA">
            <w:rPr>
              <w:lang w:eastAsia="zh-CN"/>
            </w:rPr>
            <w:fldChar w:fldCharType="begin"/>
          </w:r>
          <w:r w:rsidR="00DA6BAA">
            <w:rPr>
              <w:lang w:eastAsia="zh-CN"/>
            </w:rPr>
            <w:instrText xml:space="preserve"> CITATION Was94 \l 1026 </w:instrText>
          </w:r>
          <w:r w:rsidR="00DA6BAA">
            <w:rPr>
              <w:lang w:eastAsia="zh-CN"/>
            </w:rPr>
            <w:fldChar w:fldCharType="separate"/>
          </w:r>
          <w:r w:rsidR="00AC3B38">
            <w:rPr>
              <w:noProof/>
              <w:lang w:eastAsia="zh-CN"/>
            </w:rPr>
            <w:t>(Wasserman и Faust)</w:t>
          </w:r>
          <w:r w:rsidR="00DA6BAA">
            <w:rPr>
              <w:lang w:eastAsia="zh-CN"/>
            </w:rPr>
            <w:fldChar w:fldCharType="end"/>
          </w:r>
        </w:sdtContent>
      </w:sdt>
      <w:r w:rsidR="00DA6BAA">
        <w:rPr>
          <w:lang w:eastAsia="zh-CN"/>
        </w:rPr>
        <w:t>.</w:t>
      </w:r>
    </w:p>
    <w:p w14:paraId="3F1EFD73" w14:textId="746F827A" w:rsidR="00DA6BAA" w:rsidRDefault="00DA6BAA" w:rsidP="00DA6BAA">
      <w:pPr>
        <w:pStyle w:val="ListParagraph"/>
        <w:numPr>
          <w:ilvl w:val="0"/>
          <w:numId w:val="7"/>
        </w:numPr>
        <w:rPr>
          <w:lang w:eastAsia="zh-CN"/>
        </w:rPr>
      </w:pPr>
      <w:r>
        <w:rPr>
          <w:lang w:eastAsia="zh-CN"/>
        </w:rPr>
        <w:t>Онлайн социална мрежа (</w:t>
      </w:r>
      <w:r>
        <w:rPr>
          <w:lang w:val="en-US" w:eastAsia="zh-CN"/>
        </w:rPr>
        <w:t>Social Network Service, SNS)</w:t>
      </w:r>
      <w:r>
        <w:rPr>
          <w:lang w:eastAsia="zh-CN"/>
        </w:rPr>
        <w:br/>
        <w:t>Онлайн платформа, която се използва от хора и организации, за изграждане на социални мрежи, се нарича онлайн социална мрежа</w:t>
      </w:r>
      <w:r w:rsidR="004108C9">
        <w:rPr>
          <w:lang w:val="en-US" w:eastAsia="zh-CN"/>
        </w:rPr>
        <w:t xml:space="preserve"> </w:t>
      </w:r>
      <w:sdt>
        <w:sdtPr>
          <w:rPr>
            <w:lang w:val="en-US" w:eastAsia="zh-CN"/>
          </w:rPr>
          <w:id w:val="1464079865"/>
          <w:citation/>
        </w:sdtPr>
        <w:sdtContent>
          <w:r w:rsidR="004108C9">
            <w:rPr>
              <w:lang w:val="en-US" w:eastAsia="zh-CN"/>
            </w:rPr>
            <w:fldChar w:fldCharType="begin"/>
          </w:r>
          <w:r w:rsidR="004108C9">
            <w:rPr>
              <w:lang w:val="en-US" w:eastAsia="zh-CN"/>
            </w:rPr>
            <w:instrText xml:space="preserve">CITATION JCC4JCC4393 \l 1033 </w:instrText>
          </w:r>
          <w:r w:rsidR="004108C9">
            <w:rPr>
              <w:lang w:val="en-US" w:eastAsia="zh-CN"/>
            </w:rPr>
            <w:fldChar w:fldCharType="separate"/>
          </w:r>
          <w:r w:rsidR="00AC3B38" w:rsidRPr="00AC3B38">
            <w:rPr>
              <w:noProof/>
              <w:lang w:val="en-US" w:eastAsia="zh-CN"/>
            </w:rPr>
            <w:t>(Boyd and Ellison)</w:t>
          </w:r>
          <w:r w:rsidR="004108C9">
            <w:rPr>
              <w:lang w:val="en-US" w:eastAsia="zh-CN"/>
            </w:rPr>
            <w:fldChar w:fldCharType="end"/>
          </w:r>
        </w:sdtContent>
      </w:sdt>
      <w:r>
        <w:rPr>
          <w:lang w:eastAsia="zh-CN"/>
        </w:rPr>
        <w:t>.</w:t>
      </w:r>
      <w:r w:rsidR="004108C9">
        <w:rPr>
          <w:lang w:val="en-US" w:eastAsia="zh-CN"/>
        </w:rPr>
        <w:t xml:space="preserve"> </w:t>
      </w:r>
      <w:r w:rsidR="00CC4995">
        <w:rPr>
          <w:lang w:eastAsia="zh-CN"/>
        </w:rPr>
        <w:t>Примери за такива онлайн</w:t>
      </w:r>
      <w:r w:rsidR="004108C9">
        <w:rPr>
          <w:lang w:eastAsia="zh-CN"/>
        </w:rPr>
        <w:t xml:space="preserve"> платформи са Фейсбук (на англ. </w:t>
      </w:r>
      <w:r w:rsidR="004108C9">
        <w:rPr>
          <w:lang w:val="en-US" w:eastAsia="zh-CN"/>
        </w:rPr>
        <w:t xml:space="preserve">Facebook) – </w:t>
      </w:r>
      <w:r w:rsidR="004108C9">
        <w:rPr>
          <w:lang w:eastAsia="zh-CN"/>
        </w:rPr>
        <w:t xml:space="preserve">най-популярната онлайн мрежа с над 1 милиард потребители </w:t>
      </w:r>
      <w:sdt>
        <w:sdtPr>
          <w:rPr>
            <w:lang w:eastAsia="zh-CN"/>
          </w:rPr>
          <w:id w:val="-2079589009"/>
          <w:citation/>
        </w:sdtPr>
        <w:sdtContent>
          <w:r w:rsidR="004108C9">
            <w:rPr>
              <w:lang w:eastAsia="zh-CN"/>
            </w:rPr>
            <w:fldChar w:fldCharType="begin"/>
          </w:r>
          <w:r w:rsidR="004108C9">
            <w:rPr>
              <w:lang w:eastAsia="zh-CN"/>
            </w:rPr>
            <w:instrText xml:space="preserve"> CITATION Luc15 \l 1026 </w:instrText>
          </w:r>
          <w:r w:rsidR="004108C9">
            <w:rPr>
              <w:lang w:eastAsia="zh-CN"/>
            </w:rPr>
            <w:fldChar w:fldCharType="separate"/>
          </w:r>
          <w:r w:rsidR="00AC3B38">
            <w:rPr>
              <w:noProof/>
              <w:lang w:eastAsia="zh-CN"/>
            </w:rPr>
            <w:t>(Matney)</w:t>
          </w:r>
          <w:r w:rsidR="004108C9">
            <w:rPr>
              <w:lang w:eastAsia="zh-CN"/>
            </w:rPr>
            <w:fldChar w:fldCharType="end"/>
          </w:r>
        </w:sdtContent>
      </w:sdt>
      <w:r w:rsidR="004108C9">
        <w:rPr>
          <w:lang w:eastAsia="zh-CN"/>
        </w:rPr>
        <w:t xml:space="preserve">, </w:t>
      </w:r>
      <w:r w:rsidR="004108C9">
        <w:rPr>
          <w:lang w:val="en-US" w:eastAsia="zh-CN"/>
        </w:rPr>
        <w:t xml:space="preserve">Linkedin – </w:t>
      </w:r>
      <w:r w:rsidR="004108C9">
        <w:rPr>
          <w:lang w:eastAsia="zh-CN"/>
        </w:rPr>
        <w:t xml:space="preserve">мрежа, който се фокусира на служебни и бизнес отношения и </w:t>
      </w:r>
      <w:r w:rsidR="004108C9">
        <w:rPr>
          <w:lang w:val="en-US" w:eastAsia="zh-CN"/>
        </w:rPr>
        <w:t xml:space="preserve">Instagram – </w:t>
      </w:r>
      <w:r w:rsidR="004108C9">
        <w:rPr>
          <w:lang w:eastAsia="zh-CN"/>
        </w:rPr>
        <w:t>онлайн мрежа, която набляга на създаването на връзки чрез споделянето на социална мултимедия.</w:t>
      </w:r>
      <w:r w:rsidR="00D716FF">
        <w:rPr>
          <w:lang w:eastAsia="zh-CN"/>
        </w:rPr>
        <w:t xml:space="preserve"> Други популярни социални мрежи са </w:t>
      </w:r>
      <w:r w:rsidR="00D716FF">
        <w:rPr>
          <w:lang w:val="en-US" w:eastAsia="zh-CN"/>
        </w:rPr>
        <w:t>Twitter, Youtube</w:t>
      </w:r>
      <w:r w:rsidR="003D3A88">
        <w:rPr>
          <w:lang w:val="en-US" w:eastAsia="zh-CN"/>
        </w:rPr>
        <w:t xml:space="preserve">, Google+, Instagram </w:t>
      </w:r>
      <w:r w:rsidR="003D3A88">
        <w:rPr>
          <w:lang w:eastAsia="zh-CN"/>
        </w:rPr>
        <w:t>и</w:t>
      </w:r>
      <w:r w:rsidR="00D716FF">
        <w:rPr>
          <w:lang w:eastAsia="zh-CN"/>
        </w:rPr>
        <w:t xml:space="preserve"> </w:t>
      </w:r>
      <w:r w:rsidR="00D716FF">
        <w:rPr>
          <w:lang w:val="en-US" w:eastAsia="zh-CN"/>
        </w:rPr>
        <w:t>Pinterest.</w:t>
      </w:r>
    </w:p>
    <w:p w14:paraId="20E8D294" w14:textId="77777777" w:rsidR="00FE622B" w:rsidRDefault="00FE622B" w:rsidP="00FE622B">
      <w:pPr>
        <w:pStyle w:val="ListParagraph"/>
        <w:numPr>
          <w:ilvl w:val="0"/>
          <w:numId w:val="7"/>
        </w:numPr>
        <w:rPr>
          <w:lang w:eastAsia="zh-CN"/>
        </w:rPr>
      </w:pPr>
      <w:r>
        <w:rPr>
          <w:lang w:eastAsia="zh-CN"/>
        </w:rPr>
        <w:t xml:space="preserve">Присъствие в </w:t>
      </w:r>
      <w:r w:rsidR="00DA6BAA">
        <w:rPr>
          <w:lang w:eastAsia="zh-CN"/>
        </w:rPr>
        <w:t>онлайн социална мрежа</w:t>
      </w:r>
    </w:p>
    <w:p w14:paraId="1EE3434C" w14:textId="5EFB324B" w:rsidR="00AC68CF" w:rsidRDefault="004108C9" w:rsidP="00FE622B">
      <w:pPr>
        <w:pStyle w:val="ListParagraph"/>
        <w:rPr>
          <w:lang w:eastAsia="zh-CN"/>
        </w:rPr>
      </w:pPr>
      <w:r>
        <w:rPr>
          <w:lang w:eastAsia="zh-CN"/>
        </w:rPr>
        <w:t>Присъствието в онлайн социална мрежа се изразява на първо място чрез наличието на профил, с който човекът или организацията се представя на другите членове на мрежата. Профилът включва не само личн</w:t>
      </w:r>
      <w:r w:rsidR="00AC68CF">
        <w:rPr>
          <w:lang w:eastAsia="zh-CN"/>
        </w:rPr>
        <w:t>и данни като име, националност,</w:t>
      </w:r>
      <w:r>
        <w:rPr>
          <w:lang w:eastAsia="zh-CN"/>
        </w:rPr>
        <w:t xml:space="preserve"> местообитание</w:t>
      </w:r>
      <w:r w:rsidR="00AC68CF">
        <w:rPr>
          <w:lang w:eastAsia="zh-CN"/>
        </w:rPr>
        <w:t xml:space="preserve"> и данни за контакт</w:t>
      </w:r>
      <w:r>
        <w:rPr>
          <w:lang w:eastAsia="zh-CN"/>
        </w:rPr>
        <w:t>, но и различни видове социална медия като те</w:t>
      </w:r>
      <w:r w:rsidR="003D3A88">
        <w:rPr>
          <w:lang w:eastAsia="zh-CN"/>
        </w:rPr>
        <w:t>к</w:t>
      </w:r>
      <w:r>
        <w:rPr>
          <w:lang w:eastAsia="zh-CN"/>
        </w:rPr>
        <w:t xml:space="preserve">стово </w:t>
      </w:r>
      <w:r w:rsidR="00AC68CF">
        <w:rPr>
          <w:lang w:eastAsia="zh-CN"/>
        </w:rPr>
        <w:t>представяне</w:t>
      </w:r>
      <w:r>
        <w:rPr>
          <w:lang w:eastAsia="zh-CN"/>
        </w:rPr>
        <w:t xml:space="preserve"> на члена на социалната мрежа</w:t>
      </w:r>
      <w:r w:rsidR="00AC68CF">
        <w:rPr>
          <w:lang w:eastAsia="zh-CN"/>
        </w:rPr>
        <w:t xml:space="preserve">, снимки, видео и географски координати и карта, особено в случая на местни </w:t>
      </w:r>
      <w:r w:rsidR="00AC68CF">
        <w:rPr>
          <w:lang w:eastAsia="zh-CN"/>
        </w:rPr>
        <w:lastRenderedPageBreak/>
        <w:t>организации като общини. Втора неизменна част от присъствието в онлайн социална мрежа са връзки, предоставени от платформата, като:</w:t>
      </w:r>
    </w:p>
    <w:p w14:paraId="0F9971AF" w14:textId="77777777" w:rsidR="00AC68CF" w:rsidRDefault="00AC68CF" w:rsidP="00AC68CF">
      <w:pPr>
        <w:pStyle w:val="ListParagraph"/>
        <w:numPr>
          <w:ilvl w:val="1"/>
          <w:numId w:val="7"/>
        </w:numPr>
        <w:rPr>
          <w:lang w:eastAsia="zh-CN"/>
        </w:rPr>
      </w:pPr>
      <w:r>
        <w:rPr>
          <w:lang w:eastAsia="zh-CN"/>
        </w:rPr>
        <w:t>харесване (на англ. „</w:t>
      </w:r>
      <w:r>
        <w:rPr>
          <w:lang w:val="en-US" w:eastAsia="zh-CN"/>
        </w:rPr>
        <w:t xml:space="preserve">like”) </w:t>
      </w:r>
      <w:r>
        <w:rPr>
          <w:lang w:eastAsia="zh-CN"/>
        </w:rPr>
        <w:t xml:space="preserve">на други членове и тяхното присъствие, </w:t>
      </w:r>
    </w:p>
    <w:p w14:paraId="0CAB0D76" w14:textId="77777777" w:rsidR="00FE622B" w:rsidRDefault="00AC68CF" w:rsidP="00AC68CF">
      <w:pPr>
        <w:pStyle w:val="ListParagraph"/>
        <w:numPr>
          <w:ilvl w:val="1"/>
          <w:numId w:val="7"/>
        </w:numPr>
        <w:rPr>
          <w:lang w:eastAsia="zh-CN"/>
        </w:rPr>
      </w:pPr>
      <w:r>
        <w:rPr>
          <w:lang w:eastAsia="zh-CN"/>
        </w:rPr>
        <w:t>участие в групи по интерес, обикновено при еднолични членове</w:t>
      </w:r>
    </w:p>
    <w:p w14:paraId="193014E7" w14:textId="77777777" w:rsidR="00AC68CF" w:rsidRDefault="00AC68CF" w:rsidP="00AC68CF">
      <w:pPr>
        <w:pStyle w:val="ListParagraph"/>
        <w:numPr>
          <w:ilvl w:val="1"/>
          <w:numId w:val="7"/>
        </w:numPr>
        <w:rPr>
          <w:lang w:eastAsia="zh-CN"/>
        </w:rPr>
      </w:pPr>
      <w:r>
        <w:rPr>
          <w:lang w:eastAsia="zh-CN"/>
        </w:rPr>
        <w:t>участие в категория на организация.</w:t>
      </w:r>
    </w:p>
    <w:p w14:paraId="649E9BC3" w14:textId="77777777" w:rsidR="00AC68CF" w:rsidRPr="00AC68CF" w:rsidRDefault="00AC68CF" w:rsidP="00AC68CF">
      <w:pPr>
        <w:ind w:left="720"/>
        <w:rPr>
          <w:lang w:eastAsia="zh-CN"/>
        </w:rPr>
      </w:pPr>
      <w:r>
        <w:rPr>
          <w:lang w:eastAsia="zh-CN"/>
        </w:rPr>
        <w:t>Всички онлайн връзки показват отношения в социалната мрежа в реалния свят и спомагат за пълното присъствие на човека или организацията в социалната мрежа.</w:t>
      </w:r>
    </w:p>
    <w:p w14:paraId="4D89B2C7" w14:textId="69CE3441" w:rsidR="00D716FF" w:rsidRPr="00E15EF6" w:rsidRDefault="00D716FF" w:rsidP="00D716FF">
      <w:pPr>
        <w:pStyle w:val="ListParagraph"/>
        <w:numPr>
          <w:ilvl w:val="0"/>
          <w:numId w:val="9"/>
        </w:numPr>
        <w:rPr>
          <w:lang w:eastAsia="zh-CN"/>
        </w:rPr>
      </w:pPr>
      <w:r>
        <w:rPr>
          <w:lang w:eastAsia="zh-CN"/>
        </w:rPr>
        <w:t>Инструменти за присъствие на организация в онлайн социална</w:t>
      </w:r>
      <w:r>
        <w:rPr>
          <w:lang w:val="en-US" w:eastAsia="zh-CN"/>
        </w:rPr>
        <w:t xml:space="preserve"> </w:t>
      </w:r>
      <w:r>
        <w:rPr>
          <w:lang w:eastAsia="zh-CN"/>
        </w:rPr>
        <w:t>мрежа</w:t>
      </w:r>
      <w:r>
        <w:rPr>
          <w:lang w:eastAsia="zh-CN"/>
        </w:rPr>
        <w:br/>
        <w:t>Освен гореописаните начини за изразяване на присъствие в социална мрежа, някои платформи дават специални инструменти на организации</w:t>
      </w:r>
      <w:r w:rsidR="003D3A88">
        <w:rPr>
          <w:lang w:eastAsia="zh-CN"/>
        </w:rPr>
        <w:t>,</w:t>
      </w:r>
      <w:r>
        <w:rPr>
          <w:lang w:eastAsia="zh-CN"/>
        </w:rPr>
        <w:t xml:space="preserve"> за да изграждат и поддържат връзки със граждани, клиенти и други заинтересован</w:t>
      </w:r>
      <w:r w:rsidR="001E281C">
        <w:rPr>
          <w:lang w:eastAsia="zh-CN"/>
        </w:rPr>
        <w:t xml:space="preserve">и лица. Тези онлайн мрежи са най-добрите места, където общините могат да има присъствие. Например </w:t>
      </w:r>
      <w:r w:rsidR="001E281C">
        <w:rPr>
          <w:lang w:val="en-US" w:eastAsia="zh-CN"/>
        </w:rPr>
        <w:t>Facebook</w:t>
      </w:r>
      <w:r w:rsidR="001E281C">
        <w:rPr>
          <w:lang w:eastAsia="zh-CN"/>
        </w:rPr>
        <w:t xml:space="preserve"> дава възможност организациите да направят страница (</w:t>
      </w:r>
      <w:r w:rsidR="001E281C">
        <w:rPr>
          <w:lang w:val="en-US" w:eastAsia="zh-CN"/>
        </w:rPr>
        <w:t xml:space="preserve">page) </w:t>
      </w:r>
      <w:r w:rsidR="001E281C">
        <w:rPr>
          <w:lang w:eastAsia="zh-CN"/>
        </w:rPr>
        <w:t>вместо профил на човек. Така не се задават лични данни като пол и възраст, които нямат отношение към една организация, а вместо това въвеждането и откриването на информация, която е важна за гражданите или клиентите като адрес, работно време и контакти е по-лесно</w:t>
      </w:r>
      <w:r w:rsidR="001E281C">
        <w:rPr>
          <w:lang w:val="en-US" w:eastAsia="zh-CN"/>
        </w:rPr>
        <w:t xml:space="preserve"> </w:t>
      </w:r>
      <w:sdt>
        <w:sdtPr>
          <w:rPr>
            <w:lang w:val="en-US" w:eastAsia="zh-CN"/>
          </w:rPr>
          <w:id w:val="1813360765"/>
          <w:citation/>
        </w:sdtPr>
        <w:sdtContent>
          <w:r w:rsidR="001E281C">
            <w:rPr>
              <w:lang w:val="en-US" w:eastAsia="zh-CN"/>
            </w:rPr>
            <w:fldChar w:fldCharType="begin"/>
          </w:r>
          <w:r w:rsidR="001E281C">
            <w:rPr>
              <w:lang w:val="en-US" w:eastAsia="zh-CN"/>
            </w:rPr>
            <w:instrText xml:space="preserve"> CITATION Facnp16 \l 1033 </w:instrText>
          </w:r>
          <w:r w:rsidR="001E281C">
            <w:rPr>
              <w:lang w:val="en-US" w:eastAsia="zh-CN"/>
            </w:rPr>
            <w:fldChar w:fldCharType="separate"/>
          </w:r>
          <w:r w:rsidR="00AC3B38" w:rsidRPr="00AC3B38">
            <w:rPr>
              <w:noProof/>
              <w:lang w:val="en-US" w:eastAsia="zh-CN"/>
            </w:rPr>
            <w:t>(Facebook Inc.)</w:t>
          </w:r>
          <w:r w:rsidR="001E281C">
            <w:rPr>
              <w:lang w:val="en-US" w:eastAsia="zh-CN"/>
            </w:rPr>
            <w:fldChar w:fldCharType="end"/>
          </w:r>
        </w:sdtContent>
      </w:sdt>
      <w:r w:rsidR="001E281C">
        <w:rPr>
          <w:lang w:eastAsia="zh-CN"/>
        </w:rPr>
        <w:t xml:space="preserve">. </w:t>
      </w:r>
      <w:r w:rsidR="00F071DD">
        <w:rPr>
          <w:lang w:eastAsia="zh-CN"/>
        </w:rPr>
        <w:t xml:space="preserve">Друг пример е </w:t>
      </w:r>
      <w:r w:rsidR="001E281C">
        <w:rPr>
          <w:lang w:val="en-US" w:eastAsia="zh-CN"/>
        </w:rPr>
        <w:t>Twitter</w:t>
      </w:r>
      <w:r w:rsidR="00F071DD">
        <w:rPr>
          <w:lang w:eastAsia="zh-CN"/>
        </w:rPr>
        <w:t>, който</w:t>
      </w:r>
      <w:r w:rsidR="001E281C">
        <w:rPr>
          <w:lang w:val="en-US" w:eastAsia="zh-CN"/>
        </w:rPr>
        <w:t xml:space="preserve"> </w:t>
      </w:r>
      <w:r w:rsidR="007979A2">
        <w:rPr>
          <w:lang w:eastAsia="zh-CN"/>
        </w:rPr>
        <w:t xml:space="preserve">дава възможност на </w:t>
      </w:r>
      <w:r w:rsidR="00F071DD">
        <w:rPr>
          <w:lang w:eastAsia="zh-CN"/>
        </w:rPr>
        <w:t xml:space="preserve">организациите на имат удостоверен (на англ. </w:t>
      </w:r>
      <w:r w:rsidR="005A69D8">
        <w:rPr>
          <w:lang w:val="en-US" w:eastAsia="zh-CN"/>
        </w:rPr>
        <w:t>verified</w:t>
      </w:r>
      <w:r w:rsidR="00F071DD">
        <w:rPr>
          <w:lang w:val="en-US" w:eastAsia="zh-CN"/>
        </w:rPr>
        <w:t xml:space="preserve">) </w:t>
      </w:r>
      <w:r w:rsidR="00F071DD">
        <w:rPr>
          <w:lang w:eastAsia="zh-CN"/>
        </w:rPr>
        <w:t>профил и да анализират реакциите на свързаните хора</w:t>
      </w:r>
      <w:r w:rsidR="005A69D8">
        <w:rPr>
          <w:lang w:eastAsia="zh-CN"/>
        </w:rPr>
        <w:t xml:space="preserve">, наречени последователи. </w:t>
      </w:r>
      <w:r w:rsidR="005A69D8">
        <w:rPr>
          <w:lang w:val="en-US" w:eastAsia="zh-CN"/>
        </w:rPr>
        <w:t xml:space="preserve">Youtube </w:t>
      </w:r>
      <w:r w:rsidR="005A69D8">
        <w:rPr>
          <w:lang w:eastAsia="zh-CN"/>
        </w:rPr>
        <w:t xml:space="preserve">дава възможност на общини и други организации лесно да публикуват видео в поредица наречена „канал“. Накрая, </w:t>
      </w:r>
      <w:r w:rsidR="005A69D8">
        <w:rPr>
          <w:lang w:val="en-US" w:eastAsia="zh-CN"/>
        </w:rPr>
        <w:t>Pinterest</w:t>
      </w:r>
      <w:r w:rsidR="003D3A88" w:rsidRPr="0021340A">
        <w:t xml:space="preserve"> </w:t>
      </w:r>
      <w:r w:rsidR="003D3A88">
        <w:rPr>
          <w:lang w:eastAsia="zh-CN"/>
        </w:rPr>
        <w:t xml:space="preserve">и </w:t>
      </w:r>
      <w:r w:rsidR="003D3A88">
        <w:rPr>
          <w:lang w:val="en-US" w:eastAsia="zh-CN"/>
        </w:rPr>
        <w:t>Instagram</w:t>
      </w:r>
      <w:r w:rsidR="005A69D8">
        <w:rPr>
          <w:lang w:val="en-US" w:eastAsia="zh-CN"/>
        </w:rPr>
        <w:t xml:space="preserve"> </w:t>
      </w:r>
      <w:r w:rsidR="005A69D8">
        <w:rPr>
          <w:lang w:eastAsia="zh-CN"/>
        </w:rPr>
        <w:t>дава</w:t>
      </w:r>
      <w:r w:rsidR="003D3A88">
        <w:rPr>
          <w:lang w:eastAsia="zh-CN"/>
        </w:rPr>
        <w:t>т</w:t>
      </w:r>
      <w:r w:rsidR="005A69D8">
        <w:rPr>
          <w:lang w:eastAsia="zh-CN"/>
        </w:rPr>
        <w:t xml:space="preserve"> аналогична възможност като </w:t>
      </w:r>
      <w:r w:rsidR="005A69D8">
        <w:rPr>
          <w:lang w:val="en-US" w:eastAsia="zh-CN"/>
        </w:rPr>
        <w:t xml:space="preserve">Youtube, </w:t>
      </w:r>
      <w:r w:rsidR="005A69D8" w:rsidRPr="005A69D8">
        <w:rPr>
          <w:lang w:eastAsia="zh-CN"/>
        </w:rPr>
        <w:t>но със снимки</w:t>
      </w:r>
      <w:r w:rsidR="005A69D8">
        <w:rPr>
          <w:lang w:val="en-US" w:eastAsia="zh-CN"/>
        </w:rPr>
        <w:t>.</w:t>
      </w:r>
      <w:r w:rsidR="005A69D8">
        <w:rPr>
          <w:lang w:eastAsia="zh-CN"/>
        </w:rPr>
        <w:t xml:space="preserve"> </w:t>
      </w:r>
      <w:r w:rsidR="00F071DD">
        <w:rPr>
          <w:lang w:val="en-US" w:eastAsia="zh-CN"/>
        </w:rPr>
        <w:t>TODO citation.</w:t>
      </w:r>
    </w:p>
    <w:p w14:paraId="369C5083" w14:textId="77777777" w:rsidR="00E15EF6" w:rsidRDefault="00E15EF6" w:rsidP="00E15EF6">
      <w:pPr>
        <w:pStyle w:val="Heading2"/>
        <w:rPr>
          <w:lang w:val="en-US"/>
        </w:rPr>
      </w:pPr>
      <w:bookmarkStart w:id="20" w:name="_Toc462403903"/>
      <w:bookmarkStart w:id="21" w:name="_Toc462412483"/>
      <w:bookmarkStart w:id="22" w:name="_Toc462483629"/>
      <w:r>
        <w:t xml:space="preserve">Дефиниции на присъствието на общини във </w:t>
      </w:r>
      <w:r>
        <w:rPr>
          <w:lang w:val="en-US"/>
        </w:rPr>
        <w:t>Facebook</w:t>
      </w:r>
      <w:bookmarkEnd w:id="20"/>
      <w:bookmarkEnd w:id="21"/>
      <w:bookmarkEnd w:id="22"/>
    </w:p>
    <w:p w14:paraId="25C991BA" w14:textId="48AA136F" w:rsidR="00E15EF6" w:rsidRDefault="00E15EF6" w:rsidP="00E15EF6">
      <w:r>
        <w:rPr>
          <w:lang w:eastAsia="zh-CN"/>
        </w:rPr>
        <w:t>Тъй като фокусът на изследването</w:t>
      </w:r>
      <w:r w:rsidR="00F068F5">
        <w:rPr>
          <w:lang w:eastAsia="zh-CN"/>
        </w:rPr>
        <w:t xml:space="preserve"> е</w:t>
      </w:r>
      <w:r>
        <w:rPr>
          <w:lang w:eastAsia="zh-CN"/>
        </w:rPr>
        <w:t xml:space="preserve"> в присъствието на общини в онлайн социалната мрежа </w:t>
      </w:r>
      <w:r>
        <w:rPr>
          <w:lang w:val="en-US"/>
        </w:rPr>
        <w:t>Facebook</w:t>
      </w:r>
      <w:r>
        <w:t>, ще дефинираме понятията, които образуват това присъствие.</w:t>
      </w:r>
    </w:p>
    <w:p w14:paraId="40E841C5" w14:textId="26B79741" w:rsidR="00E15EF6" w:rsidRDefault="00E15EF6" w:rsidP="00E15EF6">
      <w:pPr>
        <w:pStyle w:val="ListParagraph"/>
        <w:numPr>
          <w:ilvl w:val="0"/>
          <w:numId w:val="9"/>
        </w:numPr>
        <w:rPr>
          <w:lang w:eastAsia="zh-CN"/>
        </w:rPr>
      </w:pPr>
      <w:r>
        <w:rPr>
          <w:lang w:eastAsia="zh-CN"/>
        </w:rPr>
        <w:lastRenderedPageBreak/>
        <w:t xml:space="preserve">Профил </w:t>
      </w:r>
      <w:r>
        <w:rPr>
          <w:lang w:val="en-US" w:eastAsia="zh-CN"/>
        </w:rPr>
        <w:t xml:space="preserve">(profile) – </w:t>
      </w:r>
      <w:r>
        <w:rPr>
          <w:lang w:eastAsia="zh-CN"/>
        </w:rPr>
        <w:t xml:space="preserve">личен профил на човек, свързан с община. Обикновено това са кметове и кандидат-кметове. Профилите включват лични </w:t>
      </w:r>
      <w:r w:rsidR="008E7096">
        <w:rPr>
          <w:lang w:eastAsia="zh-CN"/>
        </w:rPr>
        <w:t xml:space="preserve">данни на хора като пол, възраст, </w:t>
      </w:r>
      <w:r w:rsidR="00F068F5">
        <w:rPr>
          <w:lang w:eastAsia="zh-CN"/>
        </w:rPr>
        <w:t>интереси</w:t>
      </w:r>
      <w:r w:rsidR="008E7096">
        <w:rPr>
          <w:lang w:eastAsia="zh-CN"/>
        </w:rPr>
        <w:t xml:space="preserve"> и други. </w:t>
      </w:r>
      <w:r>
        <w:rPr>
          <w:lang w:eastAsia="zh-CN"/>
        </w:rPr>
        <w:t>Някои общи</w:t>
      </w:r>
      <w:r w:rsidR="008E7096">
        <w:rPr>
          <w:lang w:eastAsia="zh-CN"/>
        </w:rPr>
        <w:t>ни погреш</w:t>
      </w:r>
      <w:r>
        <w:rPr>
          <w:lang w:eastAsia="zh-CN"/>
        </w:rPr>
        <w:t xml:space="preserve">но </w:t>
      </w:r>
      <w:r w:rsidR="008E7096">
        <w:rPr>
          <w:lang w:eastAsia="zh-CN"/>
        </w:rPr>
        <w:t>създават лични профили на общината като държавно учреждение, вместо да използват страница на организация.</w:t>
      </w:r>
    </w:p>
    <w:p w14:paraId="18C012F7" w14:textId="259D154B" w:rsidR="007E230E" w:rsidRDefault="008E7096" w:rsidP="00E15EF6">
      <w:pPr>
        <w:pStyle w:val="ListParagraph"/>
        <w:numPr>
          <w:ilvl w:val="0"/>
          <w:numId w:val="9"/>
        </w:numPr>
        <w:rPr>
          <w:lang w:eastAsia="zh-CN"/>
        </w:rPr>
      </w:pPr>
      <w:r>
        <w:rPr>
          <w:lang w:eastAsia="zh-CN"/>
        </w:rPr>
        <w:t xml:space="preserve">Страница на организация </w:t>
      </w:r>
      <w:r>
        <w:rPr>
          <w:lang w:val="en-US" w:eastAsia="zh-CN"/>
        </w:rPr>
        <w:t xml:space="preserve">(page) </w:t>
      </w:r>
      <w:r w:rsidR="00843DC6">
        <w:rPr>
          <w:lang w:val="en-US" w:eastAsia="zh-CN"/>
        </w:rPr>
        <w:t>–</w:t>
      </w:r>
      <w:r>
        <w:rPr>
          <w:lang w:val="en-US" w:eastAsia="zh-CN"/>
        </w:rPr>
        <w:t xml:space="preserve"> </w:t>
      </w:r>
      <w:r w:rsidR="00843DC6">
        <w:t xml:space="preserve">Страниците са начина, по който организации се представят </w:t>
      </w:r>
      <w:r w:rsidR="00E25204">
        <w:t xml:space="preserve">в </w:t>
      </w:r>
      <w:r w:rsidR="00E25204">
        <w:rPr>
          <w:lang w:val="en-US"/>
        </w:rPr>
        <w:t xml:space="preserve">Facebook. </w:t>
      </w:r>
      <w:r w:rsidR="00E25204">
        <w:t>В тях няма лична информация за хора, а информация за организацията като цяло. Една страница може да се управлява от един или няколко души</w:t>
      </w:r>
      <w:r w:rsidR="00843DC6">
        <w:rPr>
          <w:lang w:val="en-US" w:eastAsia="zh-CN"/>
        </w:rPr>
        <w:t xml:space="preserve">  </w:t>
      </w:r>
      <w:sdt>
        <w:sdtPr>
          <w:rPr>
            <w:lang w:val="en-US" w:eastAsia="zh-CN"/>
          </w:rPr>
          <w:id w:val="1167587756"/>
          <w:citation/>
        </w:sdtPr>
        <w:sdtContent>
          <w:r w:rsidR="00843DC6">
            <w:rPr>
              <w:lang w:val="en-US" w:eastAsia="zh-CN"/>
            </w:rPr>
            <w:fldChar w:fldCharType="begin"/>
          </w:r>
          <w:r w:rsidR="00843DC6">
            <w:rPr>
              <w:lang w:val="en-US" w:eastAsia="zh-CN"/>
            </w:rPr>
            <w:instrText xml:space="preserve">CITATION Fhc16 \l 1033 </w:instrText>
          </w:r>
          <w:r w:rsidR="00843DC6">
            <w:rPr>
              <w:lang w:val="en-US" w:eastAsia="zh-CN"/>
            </w:rPr>
            <w:fldChar w:fldCharType="separate"/>
          </w:r>
          <w:r w:rsidR="00AC3B38" w:rsidRPr="00AC3B38">
            <w:rPr>
              <w:noProof/>
              <w:lang w:val="en-US" w:eastAsia="zh-CN"/>
            </w:rPr>
            <w:t>(Facebook Inc.)</w:t>
          </w:r>
          <w:r w:rsidR="00843DC6">
            <w:rPr>
              <w:lang w:val="en-US" w:eastAsia="zh-CN"/>
            </w:rPr>
            <w:fldChar w:fldCharType="end"/>
          </w:r>
        </w:sdtContent>
      </w:sdt>
      <w:r w:rsidR="0013249F">
        <w:rPr>
          <w:lang w:val="en-US" w:eastAsia="zh-CN"/>
        </w:rPr>
        <w:t xml:space="preserve"> </w:t>
      </w:r>
      <w:r w:rsidR="0013249F">
        <w:rPr>
          <w:lang w:eastAsia="zh-CN"/>
        </w:rPr>
        <w:t>Понякога се ползва термин</w:t>
      </w:r>
      <w:r w:rsidR="00F068F5">
        <w:rPr>
          <w:lang w:eastAsia="zh-CN"/>
        </w:rPr>
        <w:t>ът</w:t>
      </w:r>
      <w:r w:rsidR="0013249F">
        <w:rPr>
          <w:lang w:eastAsia="zh-CN"/>
        </w:rPr>
        <w:t xml:space="preserve"> фен страница (</w:t>
      </w:r>
      <w:r w:rsidR="0013249F">
        <w:rPr>
          <w:lang w:val="en-US" w:eastAsia="zh-CN"/>
        </w:rPr>
        <w:t>fan page)</w:t>
      </w:r>
      <w:r w:rsidR="00F068F5">
        <w:rPr>
          <w:lang w:eastAsia="zh-CN"/>
        </w:rPr>
        <w:t>,</w:t>
      </w:r>
      <w:r w:rsidR="0013249F">
        <w:rPr>
          <w:lang w:val="en-US" w:eastAsia="zh-CN"/>
        </w:rPr>
        <w:t xml:space="preserve"> </w:t>
      </w:r>
      <w:r w:rsidR="0013249F">
        <w:rPr>
          <w:lang w:eastAsia="zh-CN"/>
        </w:rPr>
        <w:t>за да се наблегне, че страницата е начин</w:t>
      </w:r>
      <w:r w:rsidR="00F068F5">
        <w:rPr>
          <w:lang w:eastAsia="zh-CN"/>
        </w:rPr>
        <w:t xml:space="preserve"> </w:t>
      </w:r>
      <w:r w:rsidR="0013249F">
        <w:rPr>
          <w:lang w:eastAsia="zh-CN"/>
        </w:rPr>
        <w:t>,</w:t>
      </w:r>
      <w:r w:rsidR="00F068F5">
        <w:rPr>
          <w:lang w:eastAsia="zh-CN"/>
        </w:rPr>
        <w:t>по който</w:t>
      </w:r>
      <w:r w:rsidR="0013249F">
        <w:rPr>
          <w:lang w:eastAsia="zh-CN"/>
        </w:rPr>
        <w:t xml:space="preserve"> хора, които са свързани с организацията – в случая</w:t>
      </w:r>
      <w:r w:rsidR="00F068F5">
        <w:rPr>
          <w:lang w:eastAsia="zh-CN"/>
        </w:rPr>
        <w:t xml:space="preserve"> граждани на община – да са</w:t>
      </w:r>
      <w:r w:rsidR="0013249F">
        <w:rPr>
          <w:lang w:eastAsia="zh-CN"/>
        </w:rPr>
        <w:t xml:space="preserve"> запознати със събития за тази организация и да изразят реакции</w:t>
      </w:r>
      <w:r w:rsidR="00F068F5">
        <w:rPr>
          <w:lang w:eastAsia="zh-CN"/>
        </w:rPr>
        <w:t>те си към тези събития</w:t>
      </w:r>
      <w:r w:rsidR="0013249F">
        <w:rPr>
          <w:lang w:eastAsia="zh-CN"/>
        </w:rPr>
        <w:t>.</w:t>
      </w:r>
    </w:p>
    <w:p w14:paraId="1BA44CF9" w14:textId="1646A44F" w:rsidR="008E7096" w:rsidRDefault="007E230E" w:rsidP="00E15EF6">
      <w:pPr>
        <w:pStyle w:val="ListParagraph"/>
        <w:numPr>
          <w:ilvl w:val="0"/>
          <w:numId w:val="9"/>
        </w:numPr>
        <w:rPr>
          <w:lang w:eastAsia="zh-CN"/>
        </w:rPr>
      </w:pPr>
      <w:r>
        <w:rPr>
          <w:lang w:eastAsia="zh-CN"/>
        </w:rPr>
        <w:t>Публикация (</w:t>
      </w:r>
      <w:r>
        <w:rPr>
          <w:lang w:val="en-US" w:eastAsia="zh-CN"/>
        </w:rPr>
        <w:t xml:space="preserve">post) – </w:t>
      </w:r>
      <w:r>
        <w:rPr>
          <w:lang w:eastAsia="zh-CN"/>
        </w:rPr>
        <w:t>Освен гореописаната обща информация за</w:t>
      </w:r>
      <w:r w:rsidR="00F068F5">
        <w:rPr>
          <w:lang w:eastAsia="zh-CN"/>
        </w:rPr>
        <w:t xml:space="preserve"> страница на община(организация)</w:t>
      </w:r>
      <w:r>
        <w:rPr>
          <w:lang w:eastAsia="zh-CN"/>
        </w:rPr>
        <w:t xml:space="preserve">, съдържанието на страницата е серия от публикации с различно съдържание и цел. </w:t>
      </w:r>
      <w:r w:rsidR="00BB23EA">
        <w:rPr>
          <w:lang w:eastAsia="zh-CN"/>
        </w:rPr>
        <w:t>Някои са новини за общината, а други – обявления за начало на граждански инициативи. Медията на постовете може да е текст, снимки или видео.</w:t>
      </w:r>
    </w:p>
    <w:p w14:paraId="41A5D71C" w14:textId="77777777" w:rsidR="008D512E" w:rsidRPr="00732B44" w:rsidRDefault="008D512E" w:rsidP="00732B44">
      <w:pPr>
        <w:pStyle w:val="ListParagraph"/>
        <w:ind w:left="717"/>
        <w:rPr>
          <w:lang w:eastAsia="zh-CN"/>
        </w:rPr>
      </w:pPr>
    </w:p>
    <w:p w14:paraId="0929ABA0" w14:textId="77777777" w:rsidR="008D512E" w:rsidRPr="0021340A" w:rsidRDefault="005B4C1E" w:rsidP="0021340A">
      <w:pPr>
        <w:spacing w:line="259" w:lineRule="auto"/>
        <w:jc w:val="left"/>
        <w:rPr>
          <w:b/>
          <w:sz w:val="36"/>
        </w:rPr>
      </w:pPr>
      <w:r>
        <w:br w:type="page"/>
      </w:r>
    </w:p>
    <w:p w14:paraId="33CA6A5F" w14:textId="161E34D6" w:rsidR="00EE3C98" w:rsidRDefault="004C2A8B" w:rsidP="007B5457">
      <w:pPr>
        <w:pStyle w:val="Heading1"/>
      </w:pPr>
      <w:bookmarkStart w:id="23" w:name="_Toc462403904"/>
      <w:bookmarkStart w:id="24" w:name="_Toc462412484"/>
      <w:bookmarkStart w:id="25" w:name="_Toc462483630"/>
      <w:r>
        <w:lastRenderedPageBreak/>
        <w:t>Глава 3.</w:t>
      </w:r>
      <w:bookmarkEnd w:id="23"/>
      <w:r>
        <w:t xml:space="preserve"> </w:t>
      </w:r>
      <w:bookmarkStart w:id="26" w:name="_Toc462403905"/>
      <w:r>
        <w:t>Анализ на изискванията към решението</w:t>
      </w:r>
      <w:bookmarkEnd w:id="24"/>
      <w:bookmarkEnd w:id="25"/>
      <w:bookmarkEnd w:id="26"/>
    </w:p>
    <w:p w14:paraId="775F92E1" w14:textId="77777777" w:rsidR="00EE3C98" w:rsidRDefault="00EE3C98" w:rsidP="007B5457"/>
    <w:p w14:paraId="1E6F6B99" w14:textId="789E9465" w:rsidR="00EE3C98" w:rsidRPr="00EE3C98" w:rsidRDefault="00F7264C" w:rsidP="007B5457">
      <w:r>
        <w:t xml:space="preserve">В тази глава анализираме изискванията към система за следене на присъствието на общини в онлайн социална мрежа </w:t>
      </w:r>
      <w:r>
        <w:rPr>
          <w:lang w:val="en-US"/>
        </w:rPr>
        <w:t xml:space="preserve">Facebook </w:t>
      </w:r>
      <w:r w:rsidRPr="00732B44">
        <w:t xml:space="preserve">на базата </w:t>
      </w:r>
      <w:r>
        <w:t>съществуващите разработки в областта. Към всяка софтуерна система има два вида изисквания</w:t>
      </w:r>
      <w:r w:rsidR="004B5F31">
        <w:rPr>
          <w:lang w:val="en-US"/>
        </w:rPr>
        <w:t xml:space="preserve"> </w:t>
      </w:r>
      <w:r w:rsidR="004B5F31">
        <w:t>функционални и не-функционални. Първите дефинират какви възможности дава системата на потребителите, а вторите определят параметрите на качество на услугата като скорост и достъпност.</w:t>
      </w:r>
    </w:p>
    <w:p w14:paraId="337F866E" w14:textId="77777777" w:rsidR="00EE3C98" w:rsidRDefault="00EE3C98" w:rsidP="007B5457">
      <w:pPr>
        <w:pStyle w:val="Heading1"/>
      </w:pPr>
    </w:p>
    <w:p w14:paraId="3E54E621" w14:textId="2CB9F48F" w:rsidR="00EE3C98" w:rsidRPr="007B5457" w:rsidRDefault="007E6D2F" w:rsidP="00732B44">
      <w:pPr>
        <w:pStyle w:val="Heading2"/>
        <w:numPr>
          <w:ilvl w:val="0"/>
          <w:numId w:val="11"/>
        </w:numPr>
      </w:pPr>
      <w:bookmarkStart w:id="27" w:name="_Toc462403906"/>
      <w:bookmarkStart w:id="28" w:name="_Toc462412485"/>
      <w:bookmarkStart w:id="29" w:name="_Toc462483631"/>
      <w:r>
        <w:t>Основни п</w:t>
      </w:r>
      <w:r w:rsidR="004B5F31">
        <w:t>отребителски (функционални) изисквания</w:t>
      </w:r>
      <w:bookmarkEnd w:id="27"/>
      <w:bookmarkEnd w:id="28"/>
      <w:bookmarkEnd w:id="29"/>
    </w:p>
    <w:p w14:paraId="6EA5EEAE" w14:textId="77777777" w:rsidR="00BF3603" w:rsidRPr="004B5F31" w:rsidRDefault="004B5F31" w:rsidP="007B5457">
      <w:r>
        <w:t xml:space="preserve">На базата на анализа в </w:t>
      </w:r>
      <w:r>
        <w:rPr>
          <w:lang w:val="en-US"/>
        </w:rPr>
        <w:t xml:space="preserve">TODO </w:t>
      </w:r>
      <w:r>
        <w:t>дефинираме следните най-важни изисквания. В списъка по-долу, те са подредени по тип функционалност, а не по важност.</w:t>
      </w:r>
    </w:p>
    <w:p w14:paraId="33DFEA24" w14:textId="07AFBF40" w:rsidR="00497902" w:rsidRDefault="004B5F31" w:rsidP="00732B44">
      <w:pPr>
        <w:pStyle w:val="ListParagraph"/>
        <w:numPr>
          <w:ilvl w:val="0"/>
          <w:numId w:val="13"/>
        </w:numPr>
      </w:pPr>
      <w:r>
        <w:t xml:space="preserve">Автентикация на идентичността на потребител –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w:t>
      </w:r>
      <w:r w:rsidR="00497902">
        <w:t xml:space="preserve">голяма </w:t>
      </w:r>
      <w:r>
        <w:t>социална мрежа</w:t>
      </w:r>
      <w:r w:rsidR="00497902">
        <w:t xml:space="preserve"> като </w:t>
      </w:r>
      <w:r w:rsidR="00497902">
        <w:rPr>
          <w:lang w:val="en-US"/>
        </w:rPr>
        <w:t>Facebook.</w:t>
      </w:r>
    </w:p>
    <w:p w14:paraId="0F96BDF1" w14:textId="62AAB330" w:rsidR="00B7113A" w:rsidRPr="00462FFB" w:rsidRDefault="00497902" w:rsidP="00732B44">
      <w:pPr>
        <w:pStyle w:val="ListParagraph"/>
        <w:numPr>
          <w:ilvl w:val="0"/>
          <w:numId w:val="13"/>
        </w:numPr>
      </w:pPr>
      <w:r>
        <w:t>Добавяне и разглеждане на обща информация за общини – Преди да въведат информация за присъствието на община в социална мрежа, потребителите на системата трябва да могат да разгледат основната информация за общината, а именно: име, държава, брой население и уебсайт.</w:t>
      </w:r>
    </w:p>
    <w:p w14:paraId="2C9CFD58" w14:textId="6B332B85" w:rsidR="00B7567D" w:rsidRPr="00B00556" w:rsidRDefault="007E6D2F" w:rsidP="005D69A7">
      <w:pPr>
        <w:pStyle w:val="ListParagraph"/>
        <w:numPr>
          <w:ilvl w:val="0"/>
          <w:numId w:val="13"/>
        </w:numPr>
      </w:pPr>
      <w:r>
        <w:t>Удобство в разглеждането на информацията – Цялата информация в системата трябва да е представена във форма на таблици. Всеки атрибут на елементи като публикация (</w:t>
      </w:r>
      <w:r>
        <w:rPr>
          <w:lang w:val="en-US"/>
        </w:rPr>
        <w:t xml:space="preserve">post) </w:t>
      </w:r>
      <w:r>
        <w:t xml:space="preserve">трябва е в колона, по която таблицата може да се сортира в нарастващ или намаляващ ред. Текстови атрибути като имена трябва да се сортират лексикографски, а числовите, като брой население, трябва да се наредят по големина. За допълнително удобство </w:t>
      </w:r>
      <w:r>
        <w:lastRenderedPageBreak/>
        <w:t>при посочването на името на всеки атрибут трябва да се показва плаващ надпис с описание на значението на атрибута</w:t>
      </w:r>
      <w:r w:rsidR="00B7567D">
        <w:t>.</w:t>
      </w:r>
    </w:p>
    <w:p w14:paraId="07CD5561" w14:textId="77777777" w:rsidR="00142515" w:rsidRDefault="007E6D2F" w:rsidP="007E6D2F">
      <w:pPr>
        <w:pStyle w:val="ListParagraph"/>
        <w:numPr>
          <w:ilvl w:val="0"/>
          <w:numId w:val="13"/>
        </w:numPr>
      </w:pPr>
      <w:r>
        <w:t xml:space="preserve">Отворени данни </w:t>
      </w:r>
      <w:r w:rsidR="000574A4">
        <w:t>–</w:t>
      </w:r>
      <w:r>
        <w:t xml:space="preserve"> </w:t>
      </w:r>
      <w:r w:rsidR="000574A4">
        <w:t xml:space="preserve">Потребителите на системата трябва да могат да експортират данните в стандартен и отворен формат. Форматите, при които съхранението на информация в дигитален вид е описано в публикувана спецификация, се наричат отворени </w:t>
      </w:r>
      <w:sdt>
        <w:sdtPr>
          <w:id w:val="-1626381974"/>
          <w:citation/>
        </w:sdtPr>
        <w:sdtContent>
          <w:r w:rsidR="000574A4">
            <w:fldChar w:fldCharType="begin"/>
          </w:r>
          <w:r w:rsidR="000574A4">
            <w:rPr>
              <w:lang w:val="en-US"/>
            </w:rPr>
            <w:instrText xml:space="preserve"> CITATION Ors09 \l 1033 </w:instrText>
          </w:r>
          <w:r w:rsidR="000574A4">
            <w:fldChar w:fldCharType="separate"/>
          </w:r>
          <w:r w:rsidR="00AC3B38" w:rsidRPr="00AC3B38">
            <w:rPr>
              <w:noProof/>
              <w:lang w:val="en-US"/>
            </w:rPr>
            <w:t>(Orszag)</w:t>
          </w:r>
          <w:r w:rsidR="000574A4">
            <w:fldChar w:fldCharType="end"/>
          </w:r>
        </w:sdtContent>
      </w:sdt>
      <w:r w:rsidR="000574A4">
        <w:rPr>
          <w:lang w:val="en-US"/>
        </w:rPr>
        <w:t xml:space="preserve">. </w:t>
      </w:r>
      <w:r w:rsidR="00142515">
        <w:rPr>
          <w:lang w:val="en-US"/>
        </w:rPr>
        <w:t xml:space="preserve">Comma-Separated Values (CSV, </w:t>
      </w:r>
      <w:r w:rsidR="00142515">
        <w:t>в превод стойности разделени със запетая) е пример за такъв формат</w:t>
      </w:r>
      <w:r w:rsidR="00142515">
        <w:rPr>
          <w:lang w:val="en-US"/>
        </w:rPr>
        <w:t xml:space="preserve"> </w:t>
      </w:r>
      <w:sdt>
        <w:sdtPr>
          <w:rPr>
            <w:lang w:val="en-US"/>
          </w:rPr>
          <w:id w:val="538254195"/>
          <w:citation/>
        </w:sdtPr>
        <w:sdtContent>
          <w:r w:rsidR="00142515">
            <w:rPr>
              <w:lang w:val="en-US"/>
            </w:rPr>
            <w:fldChar w:fldCharType="begin"/>
          </w:r>
          <w:r w:rsidR="00142515">
            <w:rPr>
              <w:lang w:val="en-US"/>
            </w:rPr>
            <w:instrText xml:space="preserve"> CITATION Sha05 \l 1033 </w:instrText>
          </w:r>
          <w:r w:rsidR="00142515">
            <w:rPr>
              <w:lang w:val="en-US"/>
            </w:rPr>
            <w:fldChar w:fldCharType="separate"/>
          </w:r>
          <w:r w:rsidR="00AC3B38" w:rsidRPr="00AC3B38">
            <w:rPr>
              <w:noProof/>
              <w:lang w:val="en-US"/>
            </w:rPr>
            <w:t>(Shafranovich)</w:t>
          </w:r>
          <w:r w:rsidR="00142515">
            <w:rPr>
              <w:lang w:val="en-US"/>
            </w:rPr>
            <w:fldChar w:fldCharType="end"/>
          </w:r>
        </w:sdtContent>
      </w:sdt>
      <w:r w:rsidR="00142515">
        <w:t>.</w:t>
      </w:r>
    </w:p>
    <w:p w14:paraId="6B5116D1" w14:textId="77777777" w:rsidR="007E6D2F" w:rsidRPr="00462FFB" w:rsidRDefault="00142515" w:rsidP="007E6D2F">
      <w:pPr>
        <w:pStyle w:val="ListParagraph"/>
        <w:numPr>
          <w:ilvl w:val="0"/>
          <w:numId w:val="13"/>
        </w:numPr>
      </w:pPr>
      <w:r>
        <w:t xml:space="preserve">Интеграция с други системи – Потребителите на системата имат нужда да я използват не само като независимо приложение, а и да я включват като готов компонент в други уеб-базирани услуги като уеб сайтове и портали. Таблиците, които са показани в системата, трябва да могат да се опишат с кратък код в </w:t>
      </w:r>
      <w:r>
        <w:rPr>
          <w:lang w:val="en-US"/>
        </w:rPr>
        <w:t xml:space="preserve">HTML / </w:t>
      </w:r>
      <w:r w:rsidR="00EE03EF">
        <w:rPr>
          <w:lang w:val="en-US"/>
        </w:rPr>
        <w:t>JavaScript</w:t>
      </w:r>
      <w:r>
        <w:rPr>
          <w:lang w:val="en-US"/>
        </w:rPr>
        <w:t xml:space="preserve"> </w:t>
      </w:r>
      <w:r>
        <w:t xml:space="preserve">за да могат други уеб приложения да ги покажат. </w:t>
      </w:r>
    </w:p>
    <w:p w14:paraId="562442BE" w14:textId="77777777" w:rsidR="00EE03EF" w:rsidRDefault="00EE03EF" w:rsidP="007B5457">
      <w:pPr>
        <w:pStyle w:val="Heading2"/>
      </w:pPr>
      <w:bookmarkStart w:id="30" w:name="_Toc462412486"/>
      <w:bookmarkStart w:id="31" w:name="_Toc462483632"/>
      <w:bookmarkStart w:id="32" w:name="_Toc462403911"/>
      <w:r>
        <w:t>Н</w:t>
      </w:r>
      <w:r w:rsidR="000D014E">
        <w:t>е</w:t>
      </w:r>
      <w:r>
        <w:rPr>
          <w:lang w:val="en-US"/>
        </w:rPr>
        <w:t>-</w:t>
      </w:r>
      <w:r>
        <w:t>функционални</w:t>
      </w:r>
      <w:r w:rsidR="000D014E">
        <w:t xml:space="preserve"> изисквания</w:t>
      </w:r>
      <w:bookmarkEnd w:id="30"/>
      <w:bookmarkEnd w:id="31"/>
    </w:p>
    <w:p w14:paraId="4821655D" w14:textId="77777777" w:rsidR="00191BE0" w:rsidRDefault="00EE03EF" w:rsidP="00CF3D13">
      <w:r>
        <w:t xml:space="preserve">Изискванията, които не са свързани с предметната област на решението и нямат директна връзка със специфичните възможности предоставени на потребителите, се наричат не-функционални </w:t>
      </w:r>
      <w:sdt>
        <w:sdtPr>
          <w:id w:val="-1954557329"/>
          <w:citation/>
        </w:sdtPr>
        <w:sdtContent>
          <w:r w:rsidR="00191BE0">
            <w:fldChar w:fldCharType="begin"/>
          </w:r>
          <w:r w:rsidR="00191BE0">
            <w:rPr>
              <w:lang w:val="en-US"/>
            </w:rPr>
            <w:instrText xml:space="preserve"> CITATION chen_characterizing_2013 \l 1033 </w:instrText>
          </w:r>
          <w:r w:rsidR="00191BE0">
            <w:fldChar w:fldCharType="separate"/>
          </w:r>
          <w:r w:rsidR="00AC3B38" w:rsidRPr="00AC3B38">
            <w:rPr>
              <w:noProof/>
              <w:lang w:val="en-US"/>
            </w:rPr>
            <w:t>(Chen, Ali Babar and Nuseibeh)</w:t>
          </w:r>
          <w:r w:rsidR="00191BE0">
            <w:fldChar w:fldCharType="end"/>
          </w:r>
        </w:sdtContent>
      </w:sdt>
      <w:r w:rsidR="00191BE0">
        <w:rPr>
          <w:lang w:val="en-US"/>
        </w:rPr>
        <w:t xml:space="preserve">. </w:t>
      </w:r>
      <w:r w:rsidR="00191BE0">
        <w:t>Тези изисквания обаче са нужни за общото качество на работа с потребителите на системата и се очакват от всички уеб-базирани платформи. Основни не-функционални изисквания са:</w:t>
      </w:r>
    </w:p>
    <w:p w14:paraId="443A81AB" w14:textId="77777777" w:rsidR="00B00556" w:rsidRDefault="00191BE0" w:rsidP="00CF3D13">
      <w:pPr>
        <w:pStyle w:val="ListParagraph"/>
        <w:numPr>
          <w:ilvl w:val="0"/>
          <w:numId w:val="16"/>
        </w:numPr>
      </w:pPr>
      <w:r>
        <w:t>Практически постоянна достъпност – Приложението трябва да бъде постоянно достъпно дори предвид това, че компютърният хардуер не може да гарантира такова постоянство. Приложението трябва да е базирано на платформа с взаимо-заменяеми елементи.</w:t>
      </w:r>
    </w:p>
    <w:p w14:paraId="138D51A5" w14:textId="77777777" w:rsidR="00191BE0" w:rsidRDefault="00191BE0" w:rsidP="00CF3D13">
      <w:pPr>
        <w:pStyle w:val="ListParagraph"/>
        <w:numPr>
          <w:ilvl w:val="0"/>
          <w:numId w:val="16"/>
        </w:numPr>
      </w:pPr>
      <w:r>
        <w:t>Скалируемост – Системата трябва да продължи да бъде достъпна при голям брой потребители, но не с заделяне на голям фиксиран хардуерен капацитет. Вместо това хардуерните изисквания на приложението трябва да скалират плавно и право-пропорционално на броя едновременни потребители и обема на управляваните данни.</w:t>
      </w:r>
    </w:p>
    <w:p w14:paraId="2F81D639" w14:textId="4FAB95AE" w:rsidR="00FD7610" w:rsidRDefault="00FD7610" w:rsidP="00CF3D13">
      <w:pPr>
        <w:pStyle w:val="ListParagraph"/>
        <w:numPr>
          <w:ilvl w:val="0"/>
          <w:numId w:val="16"/>
        </w:numPr>
      </w:pPr>
      <w:r>
        <w:lastRenderedPageBreak/>
        <w:t xml:space="preserve">Възможност за бързо откриване и </w:t>
      </w:r>
      <w:r w:rsidR="006608D9">
        <w:t>отстраняване</w:t>
      </w:r>
      <w:r>
        <w:t xml:space="preserve"> на проблеми – За целите на практически </w:t>
      </w:r>
      <w:r w:rsidR="006608D9">
        <w:t>постоянната</w:t>
      </w:r>
      <w:r>
        <w:t xml:space="preserve"> достъпност, приложението трябва да предоставя начин да се търсят проблеми чрез преглед на вътрешни оперативни събития (логове).</w:t>
      </w:r>
    </w:p>
    <w:p w14:paraId="230413CA" w14:textId="250E5AEA" w:rsidR="00FD7610" w:rsidRDefault="00FD7610" w:rsidP="00CF3D13">
      <w:pPr>
        <w:pStyle w:val="ListParagraph"/>
        <w:numPr>
          <w:ilvl w:val="0"/>
          <w:numId w:val="16"/>
        </w:numPr>
      </w:pPr>
      <w:r>
        <w:t>За целите на скалируемост</w:t>
      </w:r>
      <w:r w:rsidR="006608D9">
        <w:t>т</w:t>
      </w:r>
      <w:r>
        <w:t xml:space="preserve">а, приложението трябва да бъде пакетирано така че да може да се инсталира на разпределена </w:t>
      </w:r>
      <w:r w:rsidR="006608D9">
        <w:t>платформена</w:t>
      </w:r>
      <w:r>
        <w:t xml:space="preserve"> услуга </w:t>
      </w:r>
      <w:r>
        <w:rPr>
          <w:lang w:val="en-US"/>
        </w:rPr>
        <w:t xml:space="preserve">(Platform-as-a-Service, PaaS) </w:t>
      </w:r>
      <w:r>
        <w:t>в избраният език за програмиране (</w:t>
      </w:r>
      <w:r>
        <w:rPr>
          <w:lang w:val="en-US"/>
        </w:rPr>
        <w:t>ASP.NET).</w:t>
      </w:r>
    </w:p>
    <w:p w14:paraId="5D7D853F" w14:textId="77777777" w:rsidR="005B4C1E" w:rsidRPr="002A7958" w:rsidRDefault="005B4C1E" w:rsidP="00CF3D13">
      <w:pPr>
        <w:pStyle w:val="ListParagraph"/>
        <w:numPr>
          <w:ilvl w:val="0"/>
          <w:numId w:val="16"/>
        </w:numPr>
      </w:pPr>
      <w:bookmarkStart w:id="33" w:name="_Toc462412488"/>
      <w:bookmarkEnd w:id="32"/>
      <w:r>
        <w:t>Достъпност от различни устройства – Съвременните потребители използват разнообразие от устройства и уеб браузъри</w:t>
      </w:r>
      <w:r w:rsidR="002A7958">
        <w:rPr>
          <w:lang w:val="en-US"/>
        </w:rPr>
        <w:t xml:space="preserve"> </w:t>
      </w:r>
      <w:r w:rsidR="002A7958">
        <w:t>(</w:t>
      </w:r>
      <w:r w:rsidR="002A7958">
        <w:rPr>
          <w:lang w:val="en-US"/>
        </w:rPr>
        <w:fldChar w:fldCharType="begin"/>
      </w:r>
      <w:r w:rsidR="002A7958">
        <w:rPr>
          <w:lang w:val="en-US"/>
        </w:rPr>
        <w:instrText xml:space="preserve"> REF _Ref462416831 \h </w:instrText>
      </w:r>
      <w:r w:rsidR="002A7958">
        <w:rPr>
          <w:lang w:val="en-US"/>
        </w:rPr>
      </w:r>
      <w:r w:rsidR="002A7958">
        <w:rPr>
          <w:lang w:val="en-US"/>
        </w:rPr>
        <w:fldChar w:fldCharType="separate"/>
      </w:r>
      <w:r w:rsidR="002A7958">
        <w:t xml:space="preserve">Фигура </w:t>
      </w:r>
      <w:r w:rsidR="002A7958">
        <w:rPr>
          <w:noProof/>
        </w:rPr>
        <w:t>1</w:t>
      </w:r>
      <w:r w:rsidR="002A7958">
        <w:rPr>
          <w:lang w:val="en-US"/>
        </w:rPr>
        <w:fldChar w:fldCharType="end"/>
      </w:r>
      <w:r w:rsidR="002A7958">
        <w:t>). Потребителският интерфейс трябва да е съвместим със всички тях, за да бъде групата от потенциални потребители на системата максимално голяма.</w:t>
      </w:r>
    </w:p>
    <w:p w14:paraId="336DAE75" w14:textId="77777777" w:rsidR="002A7958" w:rsidRDefault="002A7958" w:rsidP="002A7958">
      <w:pPr>
        <w:keepNext/>
      </w:pPr>
      <w:r>
        <w:rPr>
          <w:noProof/>
          <w:lang w:val="en-US"/>
        </w:rPr>
        <w:drawing>
          <wp:inline distT="0" distB="0" distL="0" distR="0" wp14:anchorId="70A7FFE5" wp14:editId="7810E268">
            <wp:extent cx="6429233" cy="4152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Counter-browser-ww-monthly-201508-201608-bar.png"/>
                    <pic:cNvPicPr/>
                  </pic:nvPicPr>
                  <pic:blipFill>
                    <a:blip r:embed="rId9">
                      <a:extLst>
                        <a:ext uri="{28A0092B-C50C-407E-A947-70E740481C1C}">
                          <a14:useLocalDpi xmlns:a14="http://schemas.microsoft.com/office/drawing/2010/main" val="0"/>
                        </a:ext>
                      </a:extLst>
                    </a:blip>
                    <a:stretch>
                      <a:fillRect/>
                    </a:stretch>
                  </pic:blipFill>
                  <pic:spPr>
                    <a:xfrm>
                      <a:off x="0" y="0"/>
                      <a:ext cx="6434209" cy="4156114"/>
                    </a:xfrm>
                    <a:prstGeom prst="rect">
                      <a:avLst/>
                    </a:prstGeom>
                  </pic:spPr>
                </pic:pic>
              </a:graphicData>
            </a:graphic>
          </wp:inline>
        </w:drawing>
      </w:r>
    </w:p>
    <w:p w14:paraId="11CA9FEA" w14:textId="0AE16D8A" w:rsidR="002A7958" w:rsidRDefault="002A7958" w:rsidP="002A7958">
      <w:pPr>
        <w:pStyle w:val="Caption"/>
      </w:pPr>
      <w:bookmarkStart w:id="34" w:name="_Ref462416831"/>
      <w:bookmarkStart w:id="35" w:name="_Ref462416821"/>
      <w:bookmarkStart w:id="36" w:name="_Toc462496124"/>
      <w:r>
        <w:t xml:space="preserve">Фигура </w:t>
      </w:r>
      <w:r>
        <w:fldChar w:fldCharType="begin"/>
      </w:r>
      <w:r>
        <w:instrText xml:space="preserve"> SEQ Фигура \* ARABIC </w:instrText>
      </w:r>
      <w:r>
        <w:fldChar w:fldCharType="separate"/>
      </w:r>
      <w:r w:rsidR="0007081D">
        <w:rPr>
          <w:noProof/>
        </w:rPr>
        <w:t>1</w:t>
      </w:r>
      <w:r>
        <w:fldChar w:fldCharType="end"/>
      </w:r>
      <w:bookmarkEnd w:id="34"/>
      <w:r>
        <w:t>: Разпределение на броя по</w:t>
      </w:r>
      <w:r w:rsidR="00EA275B">
        <w:t>сещения от различни уеб браузъри</w:t>
      </w:r>
      <w:r>
        <w:t xml:space="preserve"> и устройства е света (</w:t>
      </w:r>
      <w:r>
        <w:rPr>
          <w:lang w:val="en-US"/>
        </w:rPr>
        <w:t xml:space="preserve">StatCounter, </w:t>
      </w:r>
      <w:r>
        <w:t>Август 2016)</w:t>
      </w:r>
      <w:r>
        <w:rPr>
          <w:lang w:val="en-US"/>
        </w:rPr>
        <w:t>:</w:t>
      </w:r>
      <w:bookmarkEnd w:id="35"/>
      <w:bookmarkEnd w:id="36"/>
    </w:p>
    <w:p w14:paraId="2D741512" w14:textId="49D4DBC1" w:rsidR="00193D56" w:rsidRPr="00193D56" w:rsidRDefault="00EE03EF" w:rsidP="005D69A7">
      <w:pPr>
        <w:pStyle w:val="Heading2"/>
      </w:pPr>
      <w:bookmarkStart w:id="37" w:name="_Toc462483633"/>
      <w:r>
        <w:lastRenderedPageBreak/>
        <w:t>Процеси в развитието на системата</w:t>
      </w:r>
      <w:bookmarkEnd w:id="33"/>
      <w:bookmarkEnd w:id="37"/>
    </w:p>
    <w:p w14:paraId="2205440C" w14:textId="37445748" w:rsidR="00FD7610" w:rsidRDefault="00FD7610">
      <w:pPr>
        <w:rPr>
          <w:lang w:eastAsia="zh-CN"/>
        </w:rPr>
      </w:pPr>
      <w:bookmarkStart w:id="38" w:name="_Toc462403913"/>
      <w:r>
        <w:rPr>
          <w:lang w:eastAsia="zh-CN"/>
        </w:rPr>
        <w:t>За да остане системата полезна тя трябва да може да се развива</w:t>
      </w:r>
      <w:r w:rsidR="00DE29B5">
        <w:rPr>
          <w:lang w:val="en-US" w:eastAsia="zh-CN"/>
        </w:rPr>
        <w:t xml:space="preserve">. </w:t>
      </w:r>
      <w:r w:rsidR="00DE29B5">
        <w:rPr>
          <w:lang w:eastAsia="zh-CN"/>
        </w:rPr>
        <w:t xml:space="preserve">Развитието е в две отношения – подобряване на интерфейса между потребителите и системата и разширяване на </w:t>
      </w:r>
      <w:r w:rsidR="00EA275B">
        <w:rPr>
          <w:lang w:eastAsia="zh-CN"/>
        </w:rPr>
        <w:t xml:space="preserve">поддържания </w:t>
      </w:r>
      <w:r w:rsidR="00DE29B5">
        <w:rPr>
          <w:lang w:eastAsia="zh-CN"/>
        </w:rPr>
        <w:t>концептуалният модел. Нуждата от развитие налага специален вид не-</w:t>
      </w:r>
      <w:r w:rsidR="008806B9">
        <w:rPr>
          <w:lang w:eastAsia="zh-CN"/>
        </w:rPr>
        <w:t>функционални</w:t>
      </w:r>
      <w:r w:rsidR="00DE29B5">
        <w:rPr>
          <w:lang w:eastAsia="zh-CN"/>
        </w:rPr>
        <w:t xml:space="preserve"> изисквания.</w:t>
      </w:r>
    </w:p>
    <w:p w14:paraId="3F104991" w14:textId="53D54450" w:rsidR="00DE29B5" w:rsidRDefault="00DE29B5">
      <w:pPr>
        <w:rPr>
          <w:lang w:eastAsia="zh-CN"/>
        </w:rPr>
      </w:pPr>
      <w:r>
        <w:rPr>
          <w:lang w:eastAsia="zh-CN"/>
        </w:rPr>
        <w:t xml:space="preserve">При разширяване на концептуалният модел се правят промени на схемата на базата от данни на системата, основно под формата на </w:t>
      </w:r>
      <w:r w:rsidR="008806B9">
        <w:rPr>
          <w:lang w:eastAsia="zh-CN"/>
        </w:rPr>
        <w:t>добавяне</w:t>
      </w:r>
      <w:r>
        <w:rPr>
          <w:lang w:eastAsia="zh-CN"/>
        </w:rPr>
        <w:t xml:space="preserve"> на колони. Важно изискване е това добавяне да е лесно – само с промяна в графичния административен интерфейс на базата данни и синхронизация на автоматично-генериран </w:t>
      </w:r>
      <w:r w:rsidR="008806B9">
        <w:rPr>
          <w:lang w:eastAsia="zh-CN"/>
        </w:rPr>
        <w:t>програмен</w:t>
      </w:r>
      <w:r>
        <w:rPr>
          <w:lang w:eastAsia="zh-CN"/>
        </w:rPr>
        <w:t xml:space="preserve"> код да може едновременно да се добави колона и </w:t>
      </w:r>
      <w:r w:rsidR="00EA275B">
        <w:rPr>
          <w:lang w:eastAsia="zh-CN"/>
        </w:rPr>
        <w:t xml:space="preserve">тя </w:t>
      </w:r>
      <w:r>
        <w:rPr>
          <w:lang w:eastAsia="zh-CN"/>
        </w:rPr>
        <w:t>да се покаже в уеб системата на крайния потребител.</w:t>
      </w:r>
    </w:p>
    <w:bookmarkEnd w:id="38"/>
    <w:p w14:paraId="35C10DDC" w14:textId="77777777" w:rsidR="00B74C20" w:rsidRDefault="00B74C20">
      <w:pPr>
        <w:rPr>
          <w:lang w:eastAsia="zh-CN"/>
        </w:rPr>
      </w:pPr>
      <w:r>
        <w:rPr>
          <w:lang w:eastAsia="zh-CN"/>
        </w:rPr>
        <w:t>От друга страна, разширяването на приложението в посока на по-удобно ползване се постига чрез промяна на програмния код. При тези промени има възможност от грешки – регресии в други части на системата. За да намали вероятността от такива проблеми, но като се запази възможността от подобрения, има изискване да се добавят автоматични тестове. За да се изпълняват лесно и да се разработват паралелно със системата, те трябва да са на същия програмен език и платформа</w:t>
      </w:r>
      <w:r w:rsidR="005845A5">
        <w:rPr>
          <w:lang w:eastAsia="zh-CN"/>
        </w:rPr>
        <w:t>. Тестовете не трябва да изискват връзка с външни системи, да завършват бързо и да дават недвусмислен резултат.</w:t>
      </w:r>
    </w:p>
    <w:p w14:paraId="4A3D7D59" w14:textId="77777777" w:rsidR="006B6D13" w:rsidRDefault="006B6D13">
      <w:pPr>
        <w:rPr>
          <w:lang w:eastAsia="zh-CN"/>
        </w:rPr>
      </w:pPr>
      <w:r>
        <w:rPr>
          <w:lang w:eastAsia="zh-CN"/>
        </w:rPr>
        <w:t>Автоматичните тестове се делят на два вида – тестове на отделни компоненти (</w:t>
      </w:r>
      <w:r>
        <w:rPr>
          <w:lang w:val="en-US" w:eastAsia="zh-CN"/>
        </w:rPr>
        <w:t xml:space="preserve">unit tests) </w:t>
      </w:r>
      <w:r>
        <w:rPr>
          <w:lang w:eastAsia="zh-CN"/>
        </w:rPr>
        <w:t>и тестове на интеграцията между компоненти (</w:t>
      </w:r>
      <w:r>
        <w:rPr>
          <w:lang w:val="en-US" w:eastAsia="zh-CN"/>
        </w:rPr>
        <w:t xml:space="preserve">integration tests). </w:t>
      </w:r>
      <w:r>
        <w:rPr>
          <w:lang w:eastAsia="zh-CN"/>
        </w:rPr>
        <w:t>Комбинация от двата вида тестове е нужна, за да може негативен резултат от тестовете да показва точното място, където е възникнала регресия.</w:t>
      </w:r>
    </w:p>
    <w:p w14:paraId="37AAA521" w14:textId="64F71605" w:rsidR="006362E6" w:rsidRDefault="00EA275B" w:rsidP="00EA275B">
      <w:pPr>
        <w:pStyle w:val="Heading2"/>
      </w:pPr>
      <w:r>
        <w:t>Работни бизнес процеси</w:t>
      </w:r>
    </w:p>
    <w:p w14:paraId="7614A48A" w14:textId="77777777" w:rsidR="006362E6" w:rsidRDefault="006362E6">
      <w:pPr>
        <w:spacing w:line="259" w:lineRule="auto"/>
        <w:jc w:val="left"/>
        <w:rPr>
          <w:rFonts w:eastAsia="Times New Roman"/>
          <w:b/>
          <w:bCs/>
          <w:iCs/>
          <w:sz w:val="28"/>
          <w:szCs w:val="28"/>
          <w:lang w:eastAsia="zh-CN"/>
        </w:rPr>
      </w:pPr>
      <w:r>
        <w:br w:type="page"/>
      </w:r>
    </w:p>
    <w:p w14:paraId="5A96C457" w14:textId="5959BAFF" w:rsidR="00EA275B" w:rsidRPr="006B6D13" w:rsidRDefault="006362E6" w:rsidP="006362E6">
      <w:pPr>
        <w:pStyle w:val="Heading1"/>
      </w:pPr>
      <w:r>
        <w:lastRenderedPageBreak/>
        <w:t>Глава 4. Използвани технологии, платформи и методологии</w:t>
      </w:r>
    </w:p>
    <w:p w14:paraId="33FEA3A9" w14:textId="77777777" w:rsidR="00EE03EF" w:rsidRPr="00CF3D13" w:rsidRDefault="00EE03EF">
      <w:pPr>
        <w:rPr>
          <w:lang w:eastAsia="zh-CN"/>
        </w:rPr>
      </w:pPr>
    </w:p>
    <w:p w14:paraId="4AD96C8D" w14:textId="77777777" w:rsidR="002A7958" w:rsidRDefault="002A7958">
      <w:pPr>
        <w:spacing w:line="259" w:lineRule="auto"/>
        <w:jc w:val="left"/>
        <w:rPr>
          <w:rFonts w:eastAsiaTheme="minorEastAsia" w:cs="Times New Roman"/>
          <w:b/>
          <w:sz w:val="36"/>
          <w:szCs w:val="28"/>
          <w:lang w:eastAsia="zh-CN"/>
        </w:rPr>
      </w:pPr>
      <w:r>
        <w:br w:type="page"/>
      </w:r>
    </w:p>
    <w:p w14:paraId="1226351E" w14:textId="77777777" w:rsidR="0088726A" w:rsidRDefault="00D11C4A" w:rsidP="007B5457">
      <w:pPr>
        <w:pStyle w:val="Heading1"/>
      </w:pPr>
      <w:bookmarkStart w:id="39" w:name="_Toc462483634"/>
      <w:r>
        <w:lastRenderedPageBreak/>
        <w:t>Глава 5. Проектиране на системата</w:t>
      </w:r>
      <w:bookmarkEnd w:id="39"/>
    </w:p>
    <w:p w14:paraId="5ED075D8" w14:textId="77777777" w:rsidR="00D11C4A" w:rsidRDefault="00D11C4A" w:rsidP="00570AFF">
      <w:pPr>
        <w:pStyle w:val="Heading2"/>
        <w:numPr>
          <w:ilvl w:val="0"/>
          <w:numId w:val="20"/>
        </w:numPr>
      </w:pPr>
      <w:bookmarkStart w:id="40" w:name="_Toc462483635"/>
      <w:r>
        <w:t>Обща архитектура на системата</w:t>
      </w:r>
      <w:bookmarkEnd w:id="40"/>
    </w:p>
    <w:p w14:paraId="4A607566" w14:textId="77777777" w:rsidR="00091427" w:rsidRDefault="00463061" w:rsidP="00463061">
      <w:r>
        <w:t xml:space="preserve">Архитектурата на системата за записване и разглеждане на присъствие в онлайн социална мрежа </w:t>
      </w:r>
      <w:r>
        <w:rPr>
          <w:lang w:val="en-US"/>
        </w:rPr>
        <w:t xml:space="preserve">Facebook e </w:t>
      </w:r>
      <w:r>
        <w:t>от тип многослойно приложение</w:t>
      </w:r>
      <w:r w:rsidR="0076132E">
        <w:t xml:space="preserve"> (</w:t>
      </w:r>
      <w:r w:rsidR="0076132E">
        <w:fldChar w:fldCharType="begin"/>
      </w:r>
      <w:r w:rsidR="0076132E">
        <w:instrText xml:space="preserve"> REF _Ref462484813 \h </w:instrText>
      </w:r>
      <w:r w:rsidR="0076132E">
        <w:fldChar w:fldCharType="separate"/>
      </w:r>
      <w:r w:rsidR="0076132E">
        <w:t xml:space="preserve">Фигура </w:t>
      </w:r>
      <w:r w:rsidR="0076132E">
        <w:rPr>
          <w:noProof/>
        </w:rPr>
        <w:t>2</w:t>
      </w:r>
      <w:r w:rsidR="0076132E">
        <w:fldChar w:fldCharType="end"/>
      </w:r>
      <w:r w:rsidR="0076132E">
        <w:t>)</w:t>
      </w:r>
      <w:r>
        <w:t>. Множеството слоеве</w:t>
      </w:r>
      <w:r w:rsidR="0076132E">
        <w:t xml:space="preserve"> придават изолация между презентация и модел на данни, която е нужна заради изискванията за лесно разширяване на концептуалния модел и скалируемост</w:t>
      </w:r>
      <w:r w:rsidR="002F08B1">
        <w:t xml:space="preserve"> </w:t>
      </w:r>
      <w:sdt>
        <w:sdtPr>
          <w:id w:val="245540836"/>
          <w:citation/>
        </w:sdtPr>
        <w:sdtContent>
          <w:r w:rsidR="002F08B1">
            <w:fldChar w:fldCharType="begin"/>
          </w:r>
          <w:r w:rsidR="002F08B1">
            <w:rPr>
              <w:lang w:val="en-US"/>
            </w:rPr>
            <w:instrText xml:space="preserve">CITATION Mic02 \l 1033 </w:instrText>
          </w:r>
          <w:r w:rsidR="002F08B1">
            <w:fldChar w:fldCharType="separate"/>
          </w:r>
          <w:r w:rsidR="00AC3B38" w:rsidRPr="00AC3B38">
            <w:rPr>
              <w:noProof/>
              <w:lang w:val="en-US"/>
            </w:rPr>
            <w:t>(Microsoft Corporation)</w:t>
          </w:r>
          <w:r w:rsidR="002F08B1">
            <w:fldChar w:fldCharType="end"/>
          </w:r>
        </w:sdtContent>
      </w:sdt>
      <w:r w:rsidR="0076132E">
        <w:t>.</w:t>
      </w:r>
      <w:r w:rsidR="002F08B1">
        <w:t xml:space="preserve"> Сло</w:t>
      </w:r>
      <w:r w:rsidR="00091427">
        <w:t>е</w:t>
      </w:r>
      <w:r w:rsidR="002F08B1">
        <w:t>вете</w:t>
      </w:r>
      <w:r w:rsidR="00091427">
        <w:t xml:space="preserve"> на системата са:</w:t>
      </w:r>
    </w:p>
    <w:p w14:paraId="730BCA40" w14:textId="393CE838" w:rsidR="00463061" w:rsidRPr="00091427" w:rsidRDefault="00091427" w:rsidP="00091427">
      <w:pPr>
        <w:pStyle w:val="ListParagraph"/>
        <w:numPr>
          <w:ilvl w:val="0"/>
          <w:numId w:val="19"/>
        </w:numPr>
      </w:pPr>
      <w:r>
        <w:t xml:space="preserve">Слой за съхранение на данни – </w:t>
      </w:r>
      <w:r>
        <w:rPr>
          <w:lang w:val="en-US"/>
        </w:rPr>
        <w:t>Data Layer</w:t>
      </w:r>
    </w:p>
    <w:p w14:paraId="7409DBA9" w14:textId="06D7EAFE" w:rsidR="00091427" w:rsidRPr="00091427" w:rsidRDefault="00091427" w:rsidP="00091427">
      <w:pPr>
        <w:pStyle w:val="ListParagraph"/>
        <w:numPr>
          <w:ilvl w:val="0"/>
          <w:numId w:val="19"/>
        </w:numPr>
      </w:pPr>
      <w:r>
        <w:t xml:space="preserve">Слой за достъп до данни – </w:t>
      </w:r>
      <w:r>
        <w:rPr>
          <w:lang w:val="en-US"/>
        </w:rPr>
        <w:t>Data Access Layer</w:t>
      </w:r>
    </w:p>
    <w:p w14:paraId="0DE43528" w14:textId="5C2B6192" w:rsidR="00091427" w:rsidRPr="00091427" w:rsidRDefault="00091427" w:rsidP="00091427">
      <w:pPr>
        <w:pStyle w:val="ListParagraph"/>
        <w:numPr>
          <w:ilvl w:val="0"/>
          <w:numId w:val="19"/>
        </w:numPr>
      </w:pPr>
      <w:r w:rsidRPr="00091427">
        <w:t>Слой на интерфейса с потребители и програми</w:t>
      </w:r>
      <w:r>
        <w:t xml:space="preserve"> </w:t>
      </w:r>
      <w:r>
        <w:rPr>
          <w:lang w:val="en-US"/>
        </w:rPr>
        <w:t>– Application layer</w:t>
      </w:r>
    </w:p>
    <w:p w14:paraId="074AFA94" w14:textId="2E5C12C8" w:rsidR="00091427" w:rsidRPr="00091427" w:rsidRDefault="00091427" w:rsidP="00091427">
      <w:r>
        <w:t>Ще разгледаме по-подробно отделните слоеве и следващите точки.</w:t>
      </w:r>
    </w:p>
    <w:p w14:paraId="7E45D747" w14:textId="77777777" w:rsidR="00D11C4A" w:rsidRDefault="0088726A" w:rsidP="00D11C4A">
      <w:pPr>
        <w:keepNext/>
      </w:pPr>
      <w:r>
        <w:rPr>
          <w:noProof/>
          <w:lang w:val="en-US"/>
        </w:rPr>
        <w:drawing>
          <wp:inline distT="0" distB="0" distL="0" distR="0" wp14:anchorId="6F6E02AB" wp14:editId="6A6949B0">
            <wp:extent cx="5943600" cy="4248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chitecture.JPG"/>
                    <pic:cNvPicPr/>
                  </pic:nvPicPr>
                  <pic:blipFill rotWithShape="1">
                    <a:blip r:embed="rId10">
                      <a:extLst>
                        <a:ext uri="{28A0092B-C50C-407E-A947-70E740481C1C}">
                          <a14:useLocalDpi xmlns:a14="http://schemas.microsoft.com/office/drawing/2010/main" val="0"/>
                        </a:ext>
                      </a:extLst>
                    </a:blip>
                    <a:srcRect b="6798"/>
                    <a:stretch/>
                  </pic:blipFill>
                  <pic:spPr bwMode="auto">
                    <a:xfrm>
                      <a:off x="0" y="0"/>
                      <a:ext cx="5943600" cy="4248150"/>
                    </a:xfrm>
                    <a:prstGeom prst="rect">
                      <a:avLst/>
                    </a:prstGeom>
                    <a:ln>
                      <a:noFill/>
                    </a:ln>
                    <a:extLst>
                      <a:ext uri="{53640926-AAD7-44D8-BBD7-CCE9431645EC}">
                        <a14:shadowObscured xmlns:a14="http://schemas.microsoft.com/office/drawing/2010/main"/>
                      </a:ext>
                    </a:extLst>
                  </pic:spPr>
                </pic:pic>
              </a:graphicData>
            </a:graphic>
          </wp:inline>
        </w:drawing>
      </w:r>
    </w:p>
    <w:p w14:paraId="5860A9A4" w14:textId="77777777" w:rsidR="0088726A" w:rsidRDefault="00D11C4A" w:rsidP="00D11C4A">
      <w:pPr>
        <w:pStyle w:val="Caption"/>
      </w:pPr>
      <w:bookmarkStart w:id="41" w:name="_Ref462484813"/>
      <w:bookmarkStart w:id="42" w:name="_Toc462496125"/>
      <w:r>
        <w:t xml:space="preserve">Фигура </w:t>
      </w:r>
      <w:r>
        <w:fldChar w:fldCharType="begin"/>
      </w:r>
      <w:r>
        <w:instrText xml:space="preserve"> SEQ Фигура \* ARABIC </w:instrText>
      </w:r>
      <w:r>
        <w:fldChar w:fldCharType="separate"/>
      </w:r>
      <w:r w:rsidR="0007081D">
        <w:rPr>
          <w:noProof/>
        </w:rPr>
        <w:t>2</w:t>
      </w:r>
      <w:r>
        <w:fldChar w:fldCharType="end"/>
      </w:r>
      <w:bookmarkEnd w:id="41"/>
      <w:r>
        <w:t>: Общ дизайн на системата като многослойно приложение</w:t>
      </w:r>
      <w:bookmarkEnd w:id="42"/>
    </w:p>
    <w:p w14:paraId="6A52B868" w14:textId="4D6D5CFB" w:rsidR="0088726A" w:rsidRPr="00570AFF" w:rsidRDefault="00091427" w:rsidP="007B5457">
      <w:r>
        <w:lastRenderedPageBreak/>
        <w:t xml:space="preserve">За лесно инсталиране слоеве 2 и 3 са пакетирани заедно в </w:t>
      </w:r>
      <w:r>
        <w:rPr>
          <w:lang w:val="en-US"/>
        </w:rPr>
        <w:t xml:space="preserve">ASP.NET </w:t>
      </w:r>
      <w:r>
        <w:t xml:space="preserve">уеб приложение. Схема на инсталация на приложението е показана на </w:t>
      </w:r>
      <w:r w:rsidR="000D4CF8">
        <w:fldChar w:fldCharType="begin"/>
      </w:r>
      <w:r w:rsidR="000D4CF8">
        <w:instrText xml:space="preserve"> REF _Ref462488660 \h </w:instrText>
      </w:r>
      <w:r w:rsidR="000D4CF8">
        <w:fldChar w:fldCharType="separate"/>
      </w:r>
      <w:r w:rsidR="000D4CF8">
        <w:t xml:space="preserve">Фигура </w:t>
      </w:r>
      <w:r w:rsidR="000D4CF8">
        <w:rPr>
          <w:noProof/>
        </w:rPr>
        <w:t>3</w:t>
      </w:r>
      <w:r w:rsidR="000D4CF8">
        <w:fldChar w:fldCharType="end"/>
      </w:r>
      <w:r w:rsidR="00570AFF">
        <w:rPr>
          <w:lang w:val="en-US"/>
        </w:rPr>
        <w:t xml:space="preserve"> </w:t>
      </w:r>
      <w:r w:rsidR="00570AFF">
        <w:t xml:space="preserve">и разгледана подробно в точка </w:t>
      </w:r>
    </w:p>
    <w:p w14:paraId="3C0E4336" w14:textId="77777777" w:rsidR="00607B14" w:rsidRDefault="00607B14" w:rsidP="00607B14">
      <w:pPr>
        <w:keepNext/>
      </w:pPr>
      <w:r>
        <w:rPr>
          <w:lang w:val="en-US"/>
        </w:rPr>
        <w:object w:dxaOrig="9603" w:dyaOrig="5390" w14:anchorId="4D4A2B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61.75pt;height:315pt" o:ole="">
            <v:imagedata r:id="rId11" o:title=""/>
          </v:shape>
          <o:OLEObject Type="Embed" ProgID="PowerPoint.Show.12" ShapeID="_x0000_i1025" DrawAspect="Content" ObjectID="_1536239867" r:id="rId12"/>
        </w:object>
      </w:r>
    </w:p>
    <w:p w14:paraId="33008670" w14:textId="10319F42" w:rsidR="00091427" w:rsidRPr="00607B14" w:rsidRDefault="00607B14" w:rsidP="00607B14">
      <w:pPr>
        <w:pStyle w:val="Caption"/>
        <w:rPr>
          <w:lang w:val="en-US"/>
        </w:rPr>
      </w:pPr>
      <w:bookmarkStart w:id="43" w:name="_Ref462488660"/>
      <w:bookmarkStart w:id="44" w:name="_Toc462496126"/>
      <w:r>
        <w:t xml:space="preserve">Фигура </w:t>
      </w:r>
      <w:r>
        <w:fldChar w:fldCharType="begin"/>
      </w:r>
      <w:r>
        <w:instrText xml:space="preserve"> SEQ Фигура \* ARABIC </w:instrText>
      </w:r>
      <w:r>
        <w:fldChar w:fldCharType="separate"/>
      </w:r>
      <w:r w:rsidR="0007081D">
        <w:rPr>
          <w:noProof/>
        </w:rPr>
        <w:t>3</w:t>
      </w:r>
      <w:r>
        <w:fldChar w:fldCharType="end"/>
      </w:r>
      <w:bookmarkEnd w:id="43"/>
      <w:r>
        <w:rPr>
          <w:lang w:val="en-US"/>
        </w:rPr>
        <w:t xml:space="preserve">: </w:t>
      </w:r>
      <w:r>
        <w:t>Схема на инсталация на системата в платформата Ажур (</w:t>
      </w:r>
      <w:r>
        <w:rPr>
          <w:lang w:val="en-US"/>
        </w:rPr>
        <w:t>Microsoft Azure)</w:t>
      </w:r>
      <w:bookmarkEnd w:id="44"/>
    </w:p>
    <w:p w14:paraId="02796B5D" w14:textId="7B5BB417" w:rsidR="0088726A" w:rsidRDefault="00402BDF" w:rsidP="007B5457">
      <w:pPr>
        <w:pStyle w:val="Heading2"/>
      </w:pPr>
      <w:bookmarkStart w:id="45" w:name="_Toc462403914"/>
      <w:bookmarkStart w:id="46" w:name="_Toc462412490"/>
      <w:bookmarkStart w:id="47" w:name="_Toc462483636"/>
      <w:r>
        <w:t>Слой за достъп до данни (</w:t>
      </w:r>
      <w:r w:rsidR="0088726A">
        <w:t>Data access layer</w:t>
      </w:r>
      <w:bookmarkEnd w:id="45"/>
      <w:bookmarkEnd w:id="46"/>
      <w:bookmarkEnd w:id="47"/>
      <w:r>
        <w:t>)</w:t>
      </w:r>
    </w:p>
    <w:p w14:paraId="43BE616B" w14:textId="77545933" w:rsidR="0088726A" w:rsidRPr="006445FF" w:rsidRDefault="00402BDF" w:rsidP="007B5457">
      <w:r>
        <w:t>За да бъде приложението по-гъ</w:t>
      </w:r>
      <w:r w:rsidR="00D57891">
        <w:t>в</w:t>
      </w:r>
      <w:r>
        <w:t>каво и лесно за поддръжка</w:t>
      </w:r>
      <w:r w:rsidR="00D57891">
        <w:t>,</w:t>
      </w:r>
      <w:r>
        <w:t xml:space="preserve"> </w:t>
      </w:r>
      <w:r w:rsidR="00D57891">
        <w:t>слоя</w:t>
      </w:r>
      <w:r>
        <w:t>т за достъп до данни е базиран на обект</w:t>
      </w:r>
      <w:r w:rsidR="00D57891">
        <w:t>н</w:t>
      </w:r>
      <w:r>
        <w:t xml:space="preserve">о-релационен адаптер (на англ. </w:t>
      </w:r>
      <w:r>
        <w:rPr>
          <w:lang w:val="en-US"/>
        </w:rPr>
        <w:t>Object-to-Relational Mapping,</w:t>
      </w:r>
      <w:r w:rsidR="0088726A">
        <w:t xml:space="preserve"> O</w:t>
      </w:r>
      <w:r>
        <w:t>/</w:t>
      </w:r>
      <w:r w:rsidR="0088726A">
        <w:t>RM</w:t>
      </w:r>
      <w:r>
        <w:rPr>
          <w:lang w:val="en-US"/>
        </w:rPr>
        <w:t>)</w:t>
      </w:r>
      <w:r w:rsidR="0088726A">
        <w:t>.</w:t>
      </w:r>
    </w:p>
    <w:p w14:paraId="0C300427" w14:textId="31AEE503" w:rsidR="00D57891" w:rsidRDefault="00402BDF" w:rsidP="007B5457">
      <w:r>
        <w:t>Oбект</w:t>
      </w:r>
      <w:r w:rsidR="00D57891">
        <w:t>н</w:t>
      </w:r>
      <w:r>
        <w:t>о-релационен адаптер</w:t>
      </w:r>
      <w:r w:rsidR="0088726A" w:rsidRPr="006445FF">
        <w:t xml:space="preserve"> </w:t>
      </w:r>
      <w:r>
        <w:t>е инструмент за съхранение на данни от обекти от концептуалния модел</w:t>
      </w:r>
      <w:r>
        <w:rPr>
          <w:lang w:val="en-US"/>
        </w:rPr>
        <w:t xml:space="preserve"> </w:t>
      </w:r>
      <w:r>
        <w:t xml:space="preserve">в релационна база данни като </w:t>
      </w:r>
      <w:r>
        <w:rPr>
          <w:lang w:val="en-US"/>
        </w:rPr>
        <w:t xml:space="preserve">Microsoft SQL Server. </w:t>
      </w:r>
      <w:r>
        <w:t xml:space="preserve">Адаптерът прави това по автоматичен начин без да има нужда от програмиране освен на някои настройки. </w:t>
      </w:r>
      <w:r w:rsidR="00703770">
        <w:t>Обектният</w:t>
      </w:r>
      <w:r w:rsidR="00D57891">
        <w:t xml:space="preserve"> модел </w:t>
      </w:r>
      <w:r w:rsidR="00703770">
        <w:t xml:space="preserve">на такива адаптери </w:t>
      </w:r>
      <w:r w:rsidR="00D57891">
        <w:t>се състои от три основни групи</w:t>
      </w:r>
      <w:r w:rsidR="0088726A" w:rsidRPr="006445FF">
        <w:t xml:space="preserve">: </w:t>
      </w:r>
    </w:p>
    <w:p w14:paraId="3056A3B2" w14:textId="5ADA10C5" w:rsidR="00D57891" w:rsidRDefault="00D57891" w:rsidP="00D57891">
      <w:pPr>
        <w:pStyle w:val="ListParagraph"/>
        <w:numPr>
          <w:ilvl w:val="0"/>
          <w:numId w:val="21"/>
        </w:numPr>
      </w:pPr>
      <w:r>
        <w:lastRenderedPageBreak/>
        <w:t>обектни класове от концептуалният модел</w:t>
      </w:r>
      <w:r w:rsidR="0088726A" w:rsidRPr="006445FF">
        <w:t xml:space="preserve">, </w:t>
      </w:r>
    </w:p>
    <w:p w14:paraId="3D2DBA30" w14:textId="77777777" w:rsidR="00D57891" w:rsidRDefault="00D57891" w:rsidP="00D57891">
      <w:pPr>
        <w:pStyle w:val="ListParagraph"/>
        <w:numPr>
          <w:ilvl w:val="0"/>
          <w:numId w:val="21"/>
        </w:numPr>
      </w:pPr>
      <w:r>
        <w:t>елементи на релационната база данни като таблици, изгледи (</w:t>
      </w:r>
      <w:r w:rsidRPr="00D57891">
        <w:rPr>
          <w:lang w:val="en-US"/>
        </w:rPr>
        <w:t xml:space="preserve">views) </w:t>
      </w:r>
      <w:r>
        <w:t>и съхранени процедури</w:t>
      </w:r>
      <w:r w:rsidR="0088726A" w:rsidRPr="006445FF">
        <w:t xml:space="preserve"> </w:t>
      </w:r>
    </w:p>
    <w:p w14:paraId="6D275362" w14:textId="77777777" w:rsidR="00703770" w:rsidRDefault="00703770" w:rsidP="00D57891">
      <w:pPr>
        <w:pStyle w:val="ListParagraph"/>
        <w:numPr>
          <w:ilvl w:val="0"/>
          <w:numId w:val="21"/>
        </w:numPr>
      </w:pPr>
      <w:r>
        <w:t>конфигурация на съотношението между обектните класове и елементите на база данни</w:t>
      </w:r>
      <w:r w:rsidR="0088726A" w:rsidRPr="006445FF">
        <w:t xml:space="preserve"> </w:t>
      </w:r>
    </w:p>
    <w:p w14:paraId="5C7FCCD2" w14:textId="64A8E79B" w:rsidR="0088726A" w:rsidRPr="006445FF" w:rsidRDefault="00703770" w:rsidP="00703770">
      <w:r>
        <w:t>Чрез тази информация, oбектно-релационен адаптер</w:t>
      </w:r>
      <w:r w:rsidRPr="006445FF">
        <w:t xml:space="preserve"> </w:t>
      </w:r>
      <w:r>
        <w:t xml:space="preserve">позволява отделяне на дизайна на базата данни от дизайна на концептуалният модел и класове на приложението. По този начин също се автоматизират така наречените </w:t>
      </w:r>
      <w:r>
        <w:rPr>
          <w:lang w:val="en-US"/>
        </w:rPr>
        <w:t xml:space="preserve">CRUD </w:t>
      </w:r>
      <w:r>
        <w:t>операции – създаване (</w:t>
      </w:r>
      <w:r>
        <w:rPr>
          <w:lang w:val="en-US"/>
        </w:rPr>
        <w:t xml:space="preserve">Create), </w:t>
      </w:r>
      <w:r>
        <w:t>четене (</w:t>
      </w:r>
      <w:r>
        <w:rPr>
          <w:lang w:val="en-US"/>
        </w:rPr>
        <w:t xml:space="preserve">Read), </w:t>
      </w:r>
      <w:r w:rsidRPr="00CB6337">
        <w:t>променяне</w:t>
      </w:r>
      <w:r>
        <w:rPr>
          <w:lang w:val="en-US"/>
        </w:rPr>
        <w:t xml:space="preserve"> (Update) </w:t>
      </w:r>
      <w:r>
        <w:t>и изтриване на инстанции на обекти от модела на присъствие в социална мрежа.</w:t>
      </w:r>
    </w:p>
    <w:p w14:paraId="2DE17D1D" w14:textId="0B5A805A" w:rsidR="0088726A" w:rsidRPr="006445FF" w:rsidRDefault="00476BFF" w:rsidP="007B5457">
      <w:r>
        <w:t xml:space="preserve">Типичният адаптер генерира класове от предварително създадена база данни или обратното както е показано на </w:t>
      </w:r>
      <w:r>
        <w:fldChar w:fldCharType="begin"/>
      </w:r>
      <w:r>
        <w:instrText xml:space="preserve"> REF _Ref462490601 \h </w:instrText>
      </w:r>
      <w:r>
        <w:fldChar w:fldCharType="separate"/>
      </w:r>
      <w:r>
        <w:t xml:space="preserve">Фигура </w:t>
      </w:r>
      <w:r>
        <w:rPr>
          <w:noProof/>
        </w:rPr>
        <w:t>4</w:t>
      </w:r>
      <w:r>
        <w:fldChar w:fldCharType="end"/>
      </w:r>
      <w:r w:rsidR="0088726A" w:rsidRPr="006445FF">
        <w:t>.</w:t>
      </w:r>
    </w:p>
    <w:p w14:paraId="27154286" w14:textId="77777777" w:rsidR="00476BFF" w:rsidRDefault="0088726A" w:rsidP="00476BFF">
      <w:pPr>
        <w:keepNext/>
      </w:pPr>
      <w:r w:rsidRPr="006445FF">
        <w:rPr>
          <w:noProof/>
          <w:lang w:val="en-US"/>
        </w:rPr>
        <w:drawing>
          <wp:inline distT="0" distB="0" distL="0" distR="0" wp14:anchorId="3359B260" wp14:editId="131CD27D">
            <wp:extent cx="4572000" cy="1228725"/>
            <wp:effectExtent l="0" t="0" r="0" b="9525"/>
            <wp:docPr id="3" name="Picture 3" descr="Entity Framework overview">
              <a:hlinkClick xmlns:a="http://schemas.openxmlformats.org/drawingml/2006/main" r:id="rId13"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descr="Entity Framework overview">
                      <a:hlinkClick r:id="rId13" tgtFrame="&quot;_blank&quot;" tooltip="&quot;entity framework overview&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2000" cy="1228725"/>
                    </a:xfrm>
                    <a:prstGeom prst="rect">
                      <a:avLst/>
                    </a:prstGeom>
                    <a:noFill/>
                    <a:ln>
                      <a:noFill/>
                    </a:ln>
                  </pic:spPr>
                </pic:pic>
              </a:graphicData>
            </a:graphic>
          </wp:inline>
        </w:drawing>
      </w:r>
    </w:p>
    <w:p w14:paraId="3E899FCC" w14:textId="25E51DCB" w:rsidR="0088726A" w:rsidRPr="006445FF" w:rsidRDefault="00476BFF" w:rsidP="00476BFF">
      <w:pPr>
        <w:pStyle w:val="Caption"/>
      </w:pPr>
      <w:bookmarkStart w:id="48" w:name="_Ref462490601"/>
      <w:bookmarkStart w:id="49" w:name="_Toc462496127"/>
      <w:r>
        <w:t xml:space="preserve">Фигура </w:t>
      </w:r>
      <w:r>
        <w:fldChar w:fldCharType="begin"/>
      </w:r>
      <w:r>
        <w:instrText xml:space="preserve"> SEQ Фигура \* ARABIC </w:instrText>
      </w:r>
      <w:r>
        <w:fldChar w:fldCharType="separate"/>
      </w:r>
      <w:r w:rsidR="0007081D">
        <w:rPr>
          <w:noProof/>
        </w:rPr>
        <w:t>4</w:t>
      </w:r>
      <w:r>
        <w:fldChar w:fldCharType="end"/>
      </w:r>
      <w:bookmarkEnd w:id="48"/>
      <w:r>
        <w:t>: Адаптиране между класове и таблици и други елементи на релационна база дани</w:t>
      </w:r>
      <w:bookmarkEnd w:id="49"/>
    </w:p>
    <w:p w14:paraId="3E6FD2CC" w14:textId="1765400D" w:rsidR="0088726A" w:rsidRPr="001420A9" w:rsidRDefault="001A52EE" w:rsidP="007B5457">
      <w:r>
        <w:t>Има множество обектно-релационен адаптери</w:t>
      </w:r>
      <w:r w:rsidRPr="006445FF">
        <w:t xml:space="preserve"> </w:t>
      </w:r>
      <w:r>
        <w:t xml:space="preserve">на пазара като </w:t>
      </w:r>
      <w:r w:rsidR="0088726A" w:rsidRPr="006445FF">
        <w:t xml:space="preserve">DataObjects.Net, NHibernate, OpenAccess, SubSonic </w:t>
      </w:r>
      <w:r>
        <w:t>и други</w:t>
      </w:r>
      <w:r w:rsidR="0088726A" w:rsidRPr="006445FF">
        <w:t xml:space="preserve">. Entity Framework </w:t>
      </w:r>
      <w:r>
        <w:t>е продукт с отворен код от</w:t>
      </w:r>
      <w:r w:rsidR="0088726A">
        <w:t xml:space="preserve"> Microsoft </w:t>
      </w:r>
      <w:sdt>
        <w:sdtPr>
          <w:id w:val="-1674946401"/>
          <w:citation/>
        </w:sdtPr>
        <w:sdtContent>
          <w:r>
            <w:fldChar w:fldCharType="begin"/>
          </w:r>
          <w:r>
            <w:instrText xml:space="preserve">CITATION Ent16 \l 1033 </w:instrText>
          </w:r>
          <w:r>
            <w:fldChar w:fldCharType="separate"/>
          </w:r>
          <w:r w:rsidR="00AC3B38">
            <w:rPr>
              <w:noProof/>
            </w:rPr>
            <w:t>(Microsoft Corporation)</w:t>
          </w:r>
          <w:r>
            <w:fldChar w:fldCharType="end"/>
          </w:r>
        </w:sdtContent>
      </w:sdt>
      <w:r>
        <w:t xml:space="preserve">  и според изискванията и избраната методология се използва в системата</w:t>
      </w:r>
      <w:r w:rsidR="0088726A">
        <w:t>.</w:t>
      </w:r>
    </w:p>
    <w:p w14:paraId="4EC966BE" w14:textId="5DCCE66F" w:rsidR="0088726A" w:rsidRPr="006445FF" w:rsidRDefault="001A52EE" w:rsidP="007B5457">
      <w:r>
        <w:t xml:space="preserve">В документацията си </w:t>
      </w:r>
      <w:r w:rsidRPr="001A52EE">
        <w:t>Microsoft ADO.NET Entity Framework</w:t>
      </w:r>
      <w:r>
        <w:t xml:space="preserve"> е описан по следния начин. Той е продукт за дефиниране на съответствие между</w:t>
      </w:r>
      <w:r w:rsidR="0088726A" w:rsidRPr="006445FF">
        <w:t xml:space="preserve"> </w:t>
      </w:r>
      <w:r>
        <w:t xml:space="preserve">обектни класове и релационни бази данни. Чрез този адаптер разработчиците на софтуер могат да използват езика </w:t>
      </w:r>
      <w:r>
        <w:rPr>
          <w:lang w:val="en-US"/>
        </w:rPr>
        <w:t xml:space="preserve">LINQ (Language-INtegrated Query, </w:t>
      </w:r>
      <w:r>
        <w:t xml:space="preserve">на български „заявки интегрирани в езика за програмиране) за да достъпват информация от базата данни и да я манипулират </w:t>
      </w:r>
      <w:r w:rsidR="00BF3372">
        <w:t>под формата на силно типизирани обекти.</w:t>
      </w:r>
      <w:r w:rsidR="0088726A" w:rsidRPr="006445FF">
        <w:t xml:space="preserve"> </w:t>
      </w:r>
      <w:r w:rsidR="00BF3372">
        <w:t xml:space="preserve">Освен стандартната функционалност за обектно-релационен адаптер, </w:t>
      </w:r>
      <w:r w:rsidR="00BF3372">
        <w:rPr>
          <w:lang w:val="en-US"/>
        </w:rPr>
        <w:t xml:space="preserve">Microsoft </w:t>
      </w:r>
      <w:r w:rsidR="0088726A" w:rsidRPr="006445FF">
        <w:t xml:space="preserve">Entity </w:t>
      </w:r>
      <w:r w:rsidR="00BF3372">
        <w:lastRenderedPageBreak/>
        <w:t xml:space="preserve">Framework предлага услуги като проследяване на промени по модела, централизирано идентифициране на обекти, </w:t>
      </w:r>
      <w:r w:rsidR="00AC3B38">
        <w:t>отложено</w:t>
      </w:r>
      <w:r w:rsidR="00BF3372">
        <w:t xml:space="preserve"> зареждане на данни и транслиране на заявки между </w:t>
      </w:r>
      <w:r w:rsidR="00BF3372">
        <w:rPr>
          <w:lang w:val="en-US"/>
        </w:rPr>
        <w:t xml:space="preserve">LINQ </w:t>
      </w:r>
      <w:r w:rsidR="00BF3372">
        <w:t xml:space="preserve">и </w:t>
      </w:r>
      <w:r w:rsidR="00BF3372">
        <w:rPr>
          <w:lang w:val="en-US"/>
        </w:rPr>
        <w:t xml:space="preserve">SQL (Structured Query Language) </w:t>
      </w:r>
      <w:sdt>
        <w:sdtPr>
          <w:rPr>
            <w:lang w:val="en-US"/>
          </w:rPr>
          <w:id w:val="2139687861"/>
          <w:citation/>
        </w:sdtPr>
        <w:sdtContent>
          <w:r w:rsidR="00BF3372">
            <w:rPr>
              <w:lang w:val="en-US"/>
            </w:rPr>
            <w:fldChar w:fldCharType="begin"/>
          </w:r>
          <w:r w:rsidR="00BF3372">
            <w:rPr>
              <w:lang w:val="en-US"/>
            </w:rPr>
            <w:instrText xml:space="preserve"> CITATION adya2007anatomy \l 1033 </w:instrText>
          </w:r>
          <w:r w:rsidR="00BF3372">
            <w:rPr>
              <w:lang w:val="en-US"/>
            </w:rPr>
            <w:fldChar w:fldCharType="separate"/>
          </w:r>
          <w:r w:rsidR="00AC3B38" w:rsidRPr="00AC3B38">
            <w:rPr>
              <w:noProof/>
              <w:lang w:val="en-US"/>
            </w:rPr>
            <w:t>(Adya, Blakeley and Melnik)</w:t>
          </w:r>
          <w:r w:rsidR="00BF3372">
            <w:rPr>
              <w:lang w:val="en-US"/>
            </w:rPr>
            <w:fldChar w:fldCharType="end"/>
          </w:r>
        </w:sdtContent>
      </w:sdt>
      <w:r w:rsidR="00BF3372">
        <w:rPr>
          <w:lang w:val="en-US"/>
        </w:rPr>
        <w:t>.</w:t>
      </w:r>
      <w:r w:rsidR="00BF3372">
        <w:t xml:space="preserve"> Всичко това позволява разработката на системата за следене на присъствие в </w:t>
      </w:r>
      <w:r w:rsidR="00AC3B38">
        <w:t>социални</w:t>
      </w:r>
      <w:r w:rsidR="00BF3372">
        <w:t xml:space="preserve"> мрежи да се съсредоточи на специфичната бизнес логика, а не на елементарни операции с бази данни</w:t>
      </w:r>
      <w:r w:rsidR="0088726A" w:rsidRPr="006445FF">
        <w:t xml:space="preserve">. </w:t>
      </w:r>
    </w:p>
    <w:p w14:paraId="1BBEDE47" w14:textId="21F79569" w:rsidR="00CB6337" w:rsidRDefault="0088726A" w:rsidP="00CB6337">
      <w:r w:rsidRPr="006445FF">
        <w:t xml:space="preserve">Entity framework </w:t>
      </w:r>
      <w:r w:rsidR="00AD0DCB">
        <w:t>може да се използва по един от три начина</w:t>
      </w:r>
      <w:r w:rsidR="00AC3B38">
        <w:t xml:space="preserve"> </w:t>
      </w:r>
      <w:r w:rsidR="00AC3B38">
        <w:rPr>
          <w:lang w:val="en-US"/>
        </w:rPr>
        <w:t>(</w:t>
      </w:r>
      <w:r w:rsidR="00AC3B38">
        <w:fldChar w:fldCharType="begin"/>
      </w:r>
      <w:r w:rsidR="00AC3B38">
        <w:instrText xml:space="preserve"> REF _Ref462493981 \h </w:instrText>
      </w:r>
      <w:r w:rsidR="00AC3B38">
        <w:fldChar w:fldCharType="separate"/>
      </w:r>
      <w:r w:rsidR="00AC3B38">
        <w:t xml:space="preserve">Фигура </w:t>
      </w:r>
      <w:r w:rsidR="00AC3B38">
        <w:rPr>
          <w:noProof/>
        </w:rPr>
        <w:t>5</w:t>
      </w:r>
      <w:r w:rsidR="00AC3B38">
        <w:fldChar w:fldCharType="end"/>
      </w:r>
      <w:r w:rsidR="00AC3B38">
        <w:rPr>
          <w:lang w:val="en-US"/>
        </w:rPr>
        <w:t>)</w:t>
      </w:r>
      <w:r w:rsidRPr="006445FF">
        <w:t xml:space="preserve">. </w:t>
      </w:r>
      <w:r w:rsidR="00AC3B38">
        <w:t>Първият подход се използва когато базата данни вече съществува или архитектът предпочита да използва инструменти за проектиране на бази данни за да дефинира схемата</w:t>
      </w:r>
      <w:r w:rsidRPr="006445FF">
        <w:t xml:space="preserve">. </w:t>
      </w:r>
      <w:r w:rsidR="00AC3B38">
        <w:t xml:space="preserve">При вторият подход, архитектът на приложението първо създава класовете, които моделират концептуалният модел на системата </w:t>
      </w:r>
      <w:r w:rsidR="00CB6337">
        <w:t>и на базата на него създава таблиците и колоните в тях</w:t>
      </w:r>
      <w:r w:rsidRPr="006445FF">
        <w:t xml:space="preserve">. </w:t>
      </w:r>
      <w:r w:rsidR="00CB6337">
        <w:t xml:space="preserve">Накрая, третият подход представлява съчетание на първите два. При него, архитектът първо дефинира моделът на базата данни, но на концептуално ниво. От този модел след това се генерират обектните класове и таблици на сървъра на бази данни. Интерфейсът за дизайн на база данни на концептуално ниво в интегрираната среда за разработка </w:t>
      </w:r>
      <w:r w:rsidR="00CB6337">
        <w:rPr>
          <w:lang w:val="en-US"/>
        </w:rPr>
        <w:t xml:space="preserve">Visual Studio </w:t>
      </w:r>
      <w:r w:rsidR="00CB6337">
        <w:t xml:space="preserve">е предоставен от </w:t>
      </w:r>
      <w:r w:rsidR="00CB6337">
        <w:rPr>
          <w:lang w:val="en-US"/>
        </w:rPr>
        <w:t>Entity Framework</w:t>
      </w:r>
      <w:r w:rsidR="00CB6337" w:rsidRPr="006445FF">
        <w:t>.</w:t>
      </w:r>
      <w:sdt>
        <w:sdtPr>
          <w:id w:val="-2024459793"/>
          <w:citation/>
        </w:sdtPr>
        <w:sdtContent>
          <w:r w:rsidR="00CB6337">
            <w:fldChar w:fldCharType="begin"/>
          </w:r>
          <w:r w:rsidR="00CB6337">
            <w:instrText xml:space="preserve">CITATION Ent16 \l 1033 </w:instrText>
          </w:r>
          <w:r w:rsidR="00CB6337">
            <w:fldChar w:fldCharType="separate"/>
          </w:r>
          <w:r w:rsidR="00CB6337">
            <w:rPr>
              <w:noProof/>
            </w:rPr>
            <w:t xml:space="preserve"> (Microsoft Corporation)</w:t>
          </w:r>
          <w:r w:rsidR="00CB6337">
            <w:fldChar w:fldCharType="end"/>
          </w:r>
        </w:sdtContent>
      </w:sdt>
    </w:p>
    <w:p w14:paraId="046214CD" w14:textId="724E1247" w:rsidR="00CB6337" w:rsidRPr="006445FF" w:rsidRDefault="00CB6337" w:rsidP="00CB6337">
      <w:r>
        <w:t xml:space="preserve">В тази система ние използвахме първият вариант за дизайн, за да можем да използваме </w:t>
      </w:r>
      <w:r>
        <w:rPr>
          <w:lang w:val="en-US"/>
        </w:rPr>
        <w:t xml:space="preserve">Microsoft SQL Server Management Studio </w:t>
      </w:r>
      <w:r>
        <w:t>при създаването на база данни със схема съвместима  със съществуващите данни от избраните предишни разработки в областта.</w:t>
      </w:r>
    </w:p>
    <w:p w14:paraId="1F7771E0" w14:textId="550E2C1B" w:rsidR="0088726A" w:rsidRPr="006445FF" w:rsidRDefault="0088726A" w:rsidP="007B5457"/>
    <w:p w14:paraId="3A28D0A0" w14:textId="77777777" w:rsidR="00AC3B38" w:rsidRDefault="0088726A" w:rsidP="00AC3B38">
      <w:pPr>
        <w:keepNext/>
      </w:pPr>
      <w:r w:rsidRPr="006445FF">
        <w:rPr>
          <w:noProof/>
          <w:lang w:val="en-US"/>
        </w:rPr>
        <w:lastRenderedPageBreak/>
        <w:drawing>
          <wp:inline distT="0" distB="0" distL="0" distR="0" wp14:anchorId="53C3AF12" wp14:editId="6857C646">
            <wp:extent cx="5553075" cy="5002006"/>
            <wp:effectExtent l="0" t="0" r="0" b="8255"/>
            <wp:docPr id="4" name="Picture 4" descr="Entity Framework overview">
              <a:hlinkClick xmlns:a="http://schemas.openxmlformats.org/drawingml/2006/main" r:id="rId15" tgtFrame="&quot;_blank&quot;" tooltip="&quot;entity framework overview&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Entity Framework overview">
                      <a:hlinkClick r:id="rId15" tgtFrame="&quot;_blank&quot;" tooltip="&quot;entity framework overview&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54320" cy="5003127"/>
                    </a:xfrm>
                    <a:prstGeom prst="rect">
                      <a:avLst/>
                    </a:prstGeom>
                    <a:noFill/>
                    <a:ln>
                      <a:noFill/>
                    </a:ln>
                  </pic:spPr>
                </pic:pic>
              </a:graphicData>
            </a:graphic>
          </wp:inline>
        </w:drawing>
      </w:r>
    </w:p>
    <w:p w14:paraId="0B65A894" w14:textId="452ABA3C" w:rsidR="0088726A" w:rsidRPr="006445FF" w:rsidRDefault="00AC3B38" w:rsidP="00AC3B38">
      <w:pPr>
        <w:pStyle w:val="Caption"/>
      </w:pPr>
      <w:bookmarkStart w:id="50" w:name="_Ref462493981"/>
      <w:bookmarkStart w:id="51" w:name="_Toc462496128"/>
      <w:r>
        <w:t xml:space="preserve">Фигура </w:t>
      </w:r>
      <w:r>
        <w:fldChar w:fldCharType="begin"/>
      </w:r>
      <w:r>
        <w:instrText xml:space="preserve"> SEQ Фигура \* ARABIC </w:instrText>
      </w:r>
      <w:r>
        <w:fldChar w:fldCharType="separate"/>
      </w:r>
      <w:r w:rsidR="0007081D">
        <w:rPr>
          <w:noProof/>
        </w:rPr>
        <w:t>5</w:t>
      </w:r>
      <w:r>
        <w:fldChar w:fldCharType="end"/>
      </w:r>
      <w:bookmarkEnd w:id="50"/>
      <w:r>
        <w:t xml:space="preserve">: Видове подходи за използване на </w:t>
      </w:r>
      <w:r>
        <w:rPr>
          <w:lang w:val="en-US"/>
        </w:rPr>
        <w:t xml:space="preserve">Microsoft Entity Framework </w:t>
      </w:r>
      <w:r>
        <w:t xml:space="preserve">за </w:t>
      </w:r>
      <w:r>
        <w:rPr>
          <w:lang w:val="en-US"/>
        </w:rPr>
        <w:t>Object-Relational Mapping</w:t>
      </w:r>
      <w:bookmarkEnd w:id="51"/>
    </w:p>
    <w:p w14:paraId="280887F4" w14:textId="77777777" w:rsidR="0088726A" w:rsidRPr="006445FF" w:rsidRDefault="0088726A" w:rsidP="007B5457"/>
    <w:p w14:paraId="5CEC903E" w14:textId="67AE88E3" w:rsidR="0088726A" w:rsidRPr="00DF07F1" w:rsidRDefault="00664AF0" w:rsidP="00664AF0">
      <w:pPr>
        <w:pStyle w:val="Heading2"/>
      </w:pPr>
      <w:r>
        <w:t>Автентикация на потребители</w:t>
      </w:r>
    </w:p>
    <w:p w14:paraId="7A668837" w14:textId="6B8F0FA2" w:rsidR="0088726A" w:rsidRDefault="00664AF0" w:rsidP="007B5457">
      <w:r>
        <w:t xml:space="preserve">Според изискванията към решението, всички потребители трябва да могат да бъдат идентифицирани, за да могат другите потребители да са информирани за източника на всяка част от информацията за общини. Най-лесният начин за идентификация е потвърдената принадлежност към голяма социална мрежа като </w:t>
      </w:r>
      <w:r>
        <w:rPr>
          <w:lang w:val="en-US"/>
        </w:rPr>
        <w:t>Facebook.</w:t>
      </w:r>
      <w:r>
        <w:t xml:space="preserve"> Много социални мрежи като </w:t>
      </w:r>
      <w:r>
        <w:rPr>
          <w:lang w:val="en-US"/>
        </w:rPr>
        <w:t xml:space="preserve">Twitter </w:t>
      </w:r>
      <w:r>
        <w:t>и</w:t>
      </w:r>
      <w:r>
        <w:rPr>
          <w:lang w:val="en-US"/>
        </w:rPr>
        <w:t xml:space="preserve"> Google+</w:t>
      </w:r>
      <w:r>
        <w:t xml:space="preserve"> позволяват да се използват техни уеб услуги и интерфейс за централизирано установяване на самоличността на потребител. Въпреки конкуренцията, съответната услуга на </w:t>
      </w:r>
      <w:r w:rsidR="0088726A" w:rsidRPr="00DF07F1">
        <w:t xml:space="preserve">Facebook </w:t>
      </w:r>
      <w:r>
        <w:t xml:space="preserve">- </w:t>
      </w:r>
      <w:r w:rsidR="0088726A" w:rsidRPr="00DF07F1">
        <w:t xml:space="preserve">Login for </w:t>
      </w:r>
      <w:r w:rsidR="0088726A" w:rsidRPr="00DF07F1">
        <w:lastRenderedPageBreak/>
        <w:t xml:space="preserve">Apps </w:t>
      </w:r>
      <w:r>
        <w:t>– остава най-сигурният</w:t>
      </w:r>
      <w:r w:rsidR="0088726A" w:rsidRPr="00DF07F1">
        <w:t xml:space="preserve"> </w:t>
      </w:r>
      <w:r>
        <w:t>бърз и удобен начин за потребителите да се идентифицират пред произволно приложение или сайт, включително и тук описаната система</w:t>
      </w:r>
      <w:r>
        <w:rPr>
          <w:lang w:val="en-US"/>
        </w:rPr>
        <w:t xml:space="preserve"> </w:t>
      </w:r>
      <w:sdt>
        <w:sdtPr>
          <w:id w:val="-2061236208"/>
          <w:citation/>
        </w:sdtPr>
        <w:sdtContent>
          <w:r>
            <w:fldChar w:fldCharType="begin"/>
          </w:r>
          <w:r>
            <w:instrText xml:space="preserve"> CITATION Fac16 \l 1033 </w:instrText>
          </w:r>
          <w:r>
            <w:fldChar w:fldCharType="separate"/>
          </w:r>
          <w:r>
            <w:rPr>
              <w:noProof/>
            </w:rPr>
            <w:t>(Facebook)</w:t>
          </w:r>
          <w:r>
            <w:fldChar w:fldCharType="end"/>
          </w:r>
        </w:sdtContent>
      </w:sdt>
      <w:r w:rsidR="0088726A" w:rsidRPr="00DF07F1">
        <w:t xml:space="preserve">. </w:t>
      </w:r>
      <w:r>
        <w:t xml:space="preserve">Основна част от удобството е поради голямата възможност потребителят вече да има акаунт във </w:t>
      </w:r>
      <w:r>
        <w:rPr>
          <w:lang w:val="en-US"/>
        </w:rPr>
        <w:t xml:space="preserve">Facebook. </w:t>
      </w:r>
    </w:p>
    <w:p w14:paraId="4A84A32F" w14:textId="402A71BB" w:rsidR="0088726A" w:rsidRPr="00DF07F1" w:rsidRDefault="0007081D" w:rsidP="007B5457">
      <w:r>
        <w:t xml:space="preserve">В повече подробности, </w:t>
      </w:r>
      <w:r w:rsidR="003B5347">
        <w:t>F</w:t>
      </w:r>
      <w:r w:rsidR="0088726A" w:rsidRPr="00DF07F1">
        <w:t xml:space="preserve">acebook Login for Apps </w:t>
      </w:r>
      <w:r>
        <w:t>е бърз и лесен начин да потрвърдят самоличноста си пред произволен интернет сайт при използването на какъвто и да е интернет браузър и устройство</w:t>
      </w:r>
      <w:r w:rsidR="0088726A" w:rsidRPr="00DF07F1">
        <w:t>.</w:t>
      </w:r>
      <w:r>
        <w:t xml:space="preserve"> </w:t>
      </w:r>
      <w:r>
        <w:fldChar w:fldCharType="begin"/>
      </w:r>
      <w:r>
        <w:instrText xml:space="preserve"> REF _Ref462495456 \h </w:instrText>
      </w:r>
      <w:r>
        <w:fldChar w:fldCharType="separate"/>
      </w:r>
      <w:r>
        <w:t xml:space="preserve">Фигура </w:t>
      </w:r>
      <w:r>
        <w:rPr>
          <w:noProof/>
        </w:rPr>
        <w:t>6</w:t>
      </w:r>
      <w:r>
        <w:fldChar w:fldCharType="end"/>
      </w:r>
      <w:r>
        <w:t xml:space="preserve"> показва пример за това какво потребителят ще види когато интернет сайт поиска проверка на самоличността за първи път. Услугата на </w:t>
      </w:r>
      <w:r>
        <w:rPr>
          <w:lang w:val="en-US"/>
        </w:rPr>
        <w:t xml:space="preserve">Facebook </w:t>
      </w:r>
      <w:r>
        <w:t xml:space="preserve">е достъпна на </w:t>
      </w:r>
      <w:r w:rsidR="0088726A" w:rsidRPr="00DF07F1">
        <w:t xml:space="preserve"> </w:t>
      </w:r>
      <w:hyperlink r:id="rId17" w:history="1">
        <w:r w:rsidR="0088726A" w:rsidRPr="0007081D">
          <w:t>iOS</w:t>
        </w:r>
      </w:hyperlink>
      <w:r w:rsidR="0088726A" w:rsidRPr="00DF07F1">
        <w:t xml:space="preserve">, </w:t>
      </w:r>
      <w:hyperlink r:id="rId18" w:history="1">
        <w:r w:rsidR="0088726A" w:rsidRPr="0007081D">
          <w:t>Android</w:t>
        </w:r>
      </w:hyperlink>
      <w:r w:rsidR="0088726A" w:rsidRPr="00DF07F1">
        <w:t xml:space="preserve">, </w:t>
      </w:r>
      <w:hyperlink r:id="rId19" w:history="1">
        <w:r w:rsidRPr="0007081D">
          <w:t>уеб</w:t>
        </w:r>
      </w:hyperlink>
      <w:r w:rsidRPr="0007081D">
        <w:t xml:space="preserve"> </w:t>
      </w:r>
      <w:r>
        <w:t>браузъри в традиционни настолни компютри</w:t>
      </w:r>
      <w:r w:rsidR="0088726A" w:rsidRPr="00DF07F1">
        <w:t xml:space="preserve">, </w:t>
      </w:r>
      <w:r>
        <w:t xml:space="preserve">платформата </w:t>
      </w:r>
      <w:hyperlink r:id="rId20" w:history="1">
        <w:r w:rsidR="0088726A" w:rsidRPr="0007081D">
          <w:t>Windows Phone</w:t>
        </w:r>
      </w:hyperlink>
      <w:r w:rsidR="0088726A" w:rsidRPr="00DF07F1">
        <w:t xml:space="preserve">, </w:t>
      </w:r>
      <w:hyperlink r:id="rId21" w:history="1">
        <w:r>
          <w:t>традиционни</w:t>
        </w:r>
      </w:hyperlink>
      <w:r>
        <w:t xml:space="preserve"> приложения</w:t>
      </w:r>
      <w:r w:rsidR="0088726A" w:rsidRPr="00DF07F1">
        <w:t xml:space="preserve"> </w:t>
      </w:r>
      <w:r>
        <w:t>и устройства като смарт телевизори</w:t>
      </w:r>
      <w:r w:rsidR="0088726A" w:rsidRPr="00DF07F1">
        <w:t>.</w:t>
      </w:r>
    </w:p>
    <w:p w14:paraId="2AA7FE99" w14:textId="77777777" w:rsidR="0007081D" w:rsidRDefault="0088726A" w:rsidP="0007081D">
      <w:pPr>
        <w:keepNext/>
      </w:pPr>
      <w:r w:rsidRPr="00DF07F1">
        <w:rPr>
          <w:noProof/>
          <w:lang w:val="en-US"/>
        </w:rPr>
        <w:drawing>
          <wp:anchor distT="0" distB="0" distL="114300" distR="114300" simplePos="0" relativeHeight="251663360" behindDoc="0" locked="0" layoutInCell="1" allowOverlap="1" wp14:anchorId="53164DA0" wp14:editId="5C4F14CF">
            <wp:simplePos x="0" y="0"/>
            <wp:positionH relativeFrom="column">
              <wp:posOffset>0</wp:posOffset>
            </wp:positionH>
            <wp:positionV relativeFrom="paragraph">
              <wp:posOffset>635</wp:posOffset>
            </wp:positionV>
            <wp:extent cx="6858000" cy="4505325"/>
            <wp:effectExtent l="0" t="0" r="0" b="9525"/>
            <wp:wrapTopAndBottom/>
            <wp:docPr id="7" name="Picture 7" descr="https://scontent-frt3-1.xx.fbcdn.net/hphotos-xft1/t39.2178-6/11891340_1644591352455179_307059183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ttps://scontent-frt3-1.xx.fbcdn.net/hphotos-xft1/t39.2178-6/11891340_1644591352455179_307059183_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858000" cy="4505325"/>
                    </a:xfrm>
                    <a:prstGeom prst="rect">
                      <a:avLst/>
                    </a:prstGeom>
                    <a:noFill/>
                    <a:ln>
                      <a:noFill/>
                    </a:ln>
                  </pic:spPr>
                </pic:pic>
              </a:graphicData>
            </a:graphic>
          </wp:anchor>
        </w:drawing>
      </w:r>
    </w:p>
    <w:p w14:paraId="73BF0F04" w14:textId="48FAF9E0" w:rsidR="0088726A" w:rsidRPr="00DF07F1" w:rsidRDefault="0007081D" w:rsidP="000E57CA">
      <w:pPr>
        <w:pStyle w:val="Caption"/>
      </w:pPr>
      <w:bookmarkStart w:id="52" w:name="_Ref462495456"/>
      <w:bookmarkStart w:id="53" w:name="_Toc462496129"/>
      <w:r>
        <w:t xml:space="preserve">Фигура </w:t>
      </w:r>
      <w:r>
        <w:fldChar w:fldCharType="begin"/>
      </w:r>
      <w:r>
        <w:instrText xml:space="preserve"> SEQ Фигура \* ARABIC </w:instrText>
      </w:r>
      <w:r>
        <w:fldChar w:fldCharType="separate"/>
      </w:r>
      <w:r>
        <w:rPr>
          <w:noProof/>
        </w:rPr>
        <w:t>6</w:t>
      </w:r>
      <w:r>
        <w:fldChar w:fldCharType="end"/>
      </w:r>
      <w:bookmarkEnd w:id="52"/>
      <w:r>
        <w:t xml:space="preserve">: </w:t>
      </w:r>
      <w:r>
        <w:rPr>
          <w:lang w:val="en-US"/>
        </w:rPr>
        <w:t xml:space="preserve">Facebook Login </w:t>
      </w:r>
      <w:r>
        <w:t>автентикация на смартфон</w:t>
      </w:r>
      <w:bookmarkEnd w:id="53"/>
    </w:p>
    <w:p w14:paraId="03B0144D" w14:textId="2B8D1F3C" w:rsidR="0088726A" w:rsidRPr="00DF07F1" w:rsidRDefault="000E57CA" w:rsidP="007B5457">
      <w:r>
        <w:lastRenderedPageBreak/>
        <w:t xml:space="preserve">Интеграцията на системата за установяване на потребителска самоличност на </w:t>
      </w:r>
      <w:r>
        <w:rPr>
          <w:lang w:val="en-US"/>
        </w:rPr>
        <w:t xml:space="preserve">Facebook </w:t>
      </w:r>
      <w:r>
        <w:t>реализира следните изисквания</w:t>
      </w:r>
      <w:r w:rsidR="0088726A" w:rsidRPr="00DF07F1">
        <w:t>:</w:t>
      </w:r>
    </w:p>
    <w:p w14:paraId="15078D97" w14:textId="522525DC" w:rsidR="0088726A" w:rsidRPr="00DF07F1" w:rsidRDefault="000E57CA" w:rsidP="00100E84">
      <w:pPr>
        <w:pStyle w:val="ListParagraph"/>
        <w:numPr>
          <w:ilvl w:val="0"/>
          <w:numId w:val="3"/>
        </w:numPr>
      </w:pPr>
      <w:r>
        <w:rPr>
          <w:b/>
          <w:bCs/>
        </w:rPr>
        <w:t>Създаване на потребителски профил -</w:t>
      </w:r>
      <w:r>
        <w:t xml:space="preserve"> </w:t>
      </w:r>
      <w:r w:rsidR="0088726A" w:rsidRPr="00DF07F1">
        <w:t xml:space="preserve">Facebook Login </w:t>
      </w:r>
      <w:r>
        <w:t>позволява на посетителите бързо и лесно да се запишат в системата без да се налага да конфигурират парола, която има голяма вероятност по-късно да зарабравят. Този прост процес увеличава възможността обикновени, вероятно случайни, посетители</w:t>
      </w:r>
      <w:r w:rsidR="0088726A" w:rsidRPr="00DF07F1">
        <w:t xml:space="preserve"> </w:t>
      </w:r>
      <w:r>
        <w:t xml:space="preserve">на уеб сайта да станат автори на нова информация за социално присъствие на общини. </w:t>
      </w:r>
      <w:r w:rsidR="00100E84">
        <w:t>В бъдещето развитие на системата, това ще позволи да се използва един и същ механизъм за автентикация на множество клиентски приложения с достъп до информацията за социално присъствие</w:t>
      </w:r>
      <w:r w:rsidR="0088726A" w:rsidRPr="00DF07F1">
        <w:t xml:space="preserve">. </w:t>
      </w:r>
    </w:p>
    <w:p w14:paraId="32328C83" w14:textId="764C7A86" w:rsidR="0088726A" w:rsidRPr="00DF07F1" w:rsidRDefault="00100E84" w:rsidP="00100E84">
      <w:pPr>
        <w:pStyle w:val="ListParagraph"/>
        <w:numPr>
          <w:ilvl w:val="0"/>
          <w:numId w:val="3"/>
        </w:numPr>
      </w:pPr>
      <w:r>
        <w:rPr>
          <w:b/>
          <w:bCs/>
        </w:rPr>
        <w:t>Проверена идентичност с реално име на потребителя</w:t>
      </w:r>
      <w:r>
        <w:t xml:space="preserve"> – Когато посетителите изберат автентикация с </w:t>
      </w:r>
      <w:r>
        <w:rPr>
          <w:lang w:val="en-US"/>
        </w:rPr>
        <w:t xml:space="preserve">Facebook Login, </w:t>
      </w:r>
      <w:r>
        <w:t>те могат да споделят своята реална самоличност от техният профил.</w:t>
      </w:r>
      <w:r w:rsidR="0088726A" w:rsidRPr="00DF07F1">
        <w:t xml:space="preserve"> </w:t>
      </w:r>
      <w:r>
        <w:t xml:space="preserve">Публичният има профил включва тяхното истинско име, снимка и местоживеене. Тази информация, в бъдеще, ще позволи да има по-малко грешна или </w:t>
      </w:r>
      <w:r>
        <w:rPr>
          <w:lang w:val="en-US"/>
        </w:rPr>
        <w:t xml:space="preserve">“spam” </w:t>
      </w:r>
      <w:r>
        <w:t xml:space="preserve">информацията в системата и ще повиши доверието на другите </w:t>
      </w:r>
      <w:r w:rsidR="00555C4C">
        <w:t>потребителите в данните.</w:t>
      </w:r>
      <w:r w:rsidR="0088726A" w:rsidRPr="00DF07F1">
        <w:t xml:space="preserve"> </w:t>
      </w:r>
      <w:r w:rsidR="00555C4C">
        <w:t>Накрая, валидираният адрес на електронна поща на потребител, който става достъпен за системата, след автентикация дава възможност за обратна връзка с потребителя и по-близка интеракция с общността от ползватели на системата.</w:t>
      </w:r>
    </w:p>
    <w:p w14:paraId="05CF9117" w14:textId="77777777" w:rsidR="00555C4C" w:rsidRDefault="00555C4C" w:rsidP="00555C4C">
      <w:pPr>
        <w:pStyle w:val="ListParagraph"/>
        <w:numPr>
          <w:ilvl w:val="0"/>
          <w:numId w:val="3"/>
        </w:numPr>
      </w:pPr>
      <w:r>
        <w:rPr>
          <w:b/>
          <w:bCs/>
        </w:rPr>
        <w:t xml:space="preserve">Съвместна работа с други начини на автентикация - </w:t>
      </w:r>
      <w:bookmarkStart w:id="54" w:name="_GoBack"/>
      <w:r w:rsidR="0088726A" w:rsidRPr="00071E06">
        <w:rPr>
          <w:lang w:val="en-US"/>
        </w:rPr>
        <w:t>Facebook Login</w:t>
      </w:r>
      <w:r>
        <w:t xml:space="preserve"> </w:t>
      </w:r>
      <w:bookmarkEnd w:id="54"/>
      <w:r>
        <w:t xml:space="preserve">може да се използва заедно с други подходи като автентикация от други социални мрежи или обикновени акаунти с потвърждение по електронна поща или </w:t>
      </w:r>
      <w:r>
        <w:rPr>
          <w:lang w:val="en-US"/>
        </w:rPr>
        <w:t>SMS.</w:t>
      </w:r>
      <w:r w:rsidR="0088726A" w:rsidRPr="00DF07F1">
        <w:t xml:space="preserve"> </w:t>
      </w:r>
      <w:r>
        <w:t>В бъдеще, това ще позволи онлайн присъствието на общините в различни социални мрежи да бъде анализирано</w:t>
      </w:r>
      <w:r w:rsidR="0088726A" w:rsidRPr="00DF07F1">
        <w:t>.</w:t>
      </w:r>
      <w:r>
        <w:t xml:space="preserve"> Електронната поща на потребителя ще се използва за да определи кой метод на автентикация е бил предпочетен от него.</w:t>
      </w:r>
    </w:p>
    <w:p w14:paraId="63024FBC" w14:textId="63B48558" w:rsidR="0088726A" w:rsidRPr="00DF07F1" w:rsidRDefault="0088726A" w:rsidP="00555C4C">
      <w:pPr>
        <w:pStyle w:val="ListParagraph"/>
        <w:numPr>
          <w:ilvl w:val="0"/>
          <w:numId w:val="3"/>
        </w:numPr>
      </w:pPr>
      <w:r w:rsidRPr="00555C4C">
        <w:rPr>
          <w:b/>
          <w:bCs/>
        </w:rPr>
        <w:t>People Have Control over What They Share</w:t>
      </w:r>
      <w:r w:rsidRPr="00DF07F1">
        <w:br/>
        <w:t xml:space="preserve">Great experiences start by giving people control. With Facebook Login, people can choose which information they share with your app. They can still get the benefits of logging in with Facebook even if they feel uncomfortable granting access to </w:t>
      </w:r>
      <w:r w:rsidRPr="00DF07F1">
        <w:lastRenderedPageBreak/>
        <w:t>certain information. Your app can later re-request this information once you've explained how the person's experience will be enhanced.</w:t>
      </w:r>
      <w:r w:rsidR="00555C4C">
        <w:t xml:space="preserve"> </w:t>
      </w:r>
      <w:r w:rsidR="00555C4C" w:rsidRPr="00DF07F1">
        <w:t xml:space="preserve">Facebook Login supports </w:t>
      </w:r>
      <w:hyperlink r:id="rId23" w:history="1">
        <w:r w:rsidR="00555C4C" w:rsidRPr="00DF07F1">
          <w:rPr>
            <w:rStyle w:val="Hyperlink"/>
          </w:rPr>
          <w:t>over 30 permissions</w:t>
        </w:r>
      </w:hyperlink>
      <w:r w:rsidR="00555C4C" w:rsidRPr="00DF07F1">
        <w:t xml:space="preserve"> which determine which information people share with your app. This means you have precice control over what you request, and what people choose to approve.</w:t>
      </w:r>
    </w:p>
    <w:p w14:paraId="6AB9BCA8" w14:textId="77777777" w:rsidR="0088726A" w:rsidRPr="00DF07F1" w:rsidRDefault="0088726A" w:rsidP="00100E84">
      <w:pPr>
        <w:pStyle w:val="ListParagraph"/>
        <w:numPr>
          <w:ilvl w:val="0"/>
          <w:numId w:val="3"/>
        </w:numPr>
      </w:pPr>
      <w:r w:rsidRPr="007B5457">
        <w:rPr>
          <w:b/>
          <w:bCs/>
        </w:rPr>
        <w:t>Gradual Authorization</w:t>
      </w:r>
      <w:r w:rsidRPr="00DF07F1">
        <w:br/>
        <w:t>Facebook Login supports the gradual authorization - you don't have to request all the information you want up front - you can do it over time. This means people can quickly and easily create accounts in your app - and as their experience with your app deepens, you can request addition information to further enhance their experience.</w:t>
      </w:r>
    </w:p>
    <w:p w14:paraId="72875F4E" w14:textId="77777777" w:rsidR="0088726A" w:rsidRPr="00DF07F1" w:rsidRDefault="0088726A" w:rsidP="007B5457">
      <w:r w:rsidRPr="00DF07F1">
        <w:t>Login Review</w:t>
      </w:r>
    </w:p>
    <w:p w14:paraId="4E603137" w14:textId="77777777" w:rsidR="0088726A" w:rsidRPr="00DF07F1" w:rsidRDefault="0088726A" w:rsidP="007B5457">
      <w:r w:rsidRPr="00DF07F1">
        <w:t>We want to ensure the tens of millions of people who use Facebook Login every day have a safe, reliable and consistent experience. Login Review helps determine if apps that are requesting access to detailed account information have built great experiences.</w:t>
      </w:r>
    </w:p>
    <w:p w14:paraId="5281AC52" w14:textId="77777777" w:rsidR="0088726A" w:rsidRPr="00DF07F1" w:rsidRDefault="0088726A" w:rsidP="007B5457">
      <w:r w:rsidRPr="00DF07F1">
        <w:t xml:space="preserve">Definition - What does Web Service mean? </w:t>
      </w:r>
    </w:p>
    <w:p w14:paraId="53BCA53F" w14:textId="77777777" w:rsidR="0088726A" w:rsidRPr="00DF07F1" w:rsidRDefault="0088726A" w:rsidP="007B5457">
      <w:r w:rsidRPr="00DF07F1">
        <w:t>A Web service, in the context of .NET, is a component that resides on a Web server and provides information and services to other network applications using standard Web protocols such as HTTP and Simple Object Access Protocol (SOAP).</w:t>
      </w:r>
      <w:r w:rsidRPr="00DF07F1">
        <w:br/>
      </w:r>
      <w:r w:rsidRPr="00DF07F1">
        <w:br/>
        <w:t>.NET Web services provide asynchronous communications for XML applications that operate over a .NET communications framework. They exist so that users on the Internet can use applications that are not dependent on their local operating system or hardware and are generally browser-based.</w:t>
      </w:r>
    </w:p>
    <w:p w14:paraId="071C4B77" w14:textId="77777777" w:rsidR="0088726A" w:rsidRPr="00DF07F1" w:rsidRDefault="0088726A" w:rsidP="007B5457">
      <w:r w:rsidRPr="00DF07F1">
        <w:t>Techopedia explains Web Service</w:t>
      </w:r>
    </w:p>
    <w:p w14:paraId="6387C515" w14:textId="77777777" w:rsidR="0088726A" w:rsidRPr="00DF07F1" w:rsidRDefault="0088726A" w:rsidP="007B5457">
      <w:r w:rsidRPr="00DF07F1">
        <w:t xml:space="preserve">The main advantage of a Web service is that its consumers can use the service without knowing about the details of its implementation, such as the hardware platform, programming language, object model, etc. Web service provides a loose coupling between heterogeneous systems with the help of XML messages, provide </w:t>
      </w:r>
      <w:r w:rsidRPr="00DF07F1">
        <w:lastRenderedPageBreak/>
        <w:t>interoperability.</w:t>
      </w:r>
      <w:r w:rsidRPr="00DF07F1">
        <w:br/>
      </w:r>
      <w:r w:rsidRPr="00DF07F1">
        <w:br/>
        <w:t>Web services are designed to provide the messaging infrastructure necessary for communication across platforms using industry standards. Web services also use asynchronous communication to address the latency issue that arises due to requests from remote locations across the Internet. This allows the execution of background tasks for the client (such as responding to user interactions) until the actual completion of the Web service request.</w:t>
      </w:r>
      <w:r w:rsidRPr="00DF07F1">
        <w:br/>
      </w:r>
      <w:r w:rsidRPr="00DF07F1">
        <w:br/>
        <w:t>ASP.NET provides a framework that can be used to build Web services easily by focusing on the application logic rather than on the hardware necessary for writing infrastructure code for communication protocol or message transport. Web services created in ASP.NET can use features of the .NET framework such as caching, authentication and state management.</w:t>
      </w:r>
      <w:r w:rsidRPr="00DF07F1">
        <w:br/>
      </w:r>
      <w:r w:rsidRPr="00DF07F1">
        <w:br/>
        <w:t>Web service uses the ".asmx" extension with the @Web service directive (at the top of file) as per the ASP.NET application model. It can be a stand-alone application or a subcomponent of a larger Web application.</w:t>
      </w:r>
      <w:sdt>
        <w:sdtPr>
          <w:id w:val="-4126787"/>
          <w:citation/>
        </w:sdtPr>
        <w:sdtContent>
          <w:r>
            <w:fldChar w:fldCharType="begin"/>
          </w:r>
          <w:r>
            <w:instrText xml:space="preserve"> CITATION Tec16 \l 1033 </w:instrText>
          </w:r>
          <w:r>
            <w:fldChar w:fldCharType="separate"/>
          </w:r>
          <w:r w:rsidR="00AC3B38">
            <w:rPr>
              <w:noProof/>
            </w:rPr>
            <w:t xml:space="preserve"> (Techopedia Inc.)</w:t>
          </w:r>
          <w:r>
            <w:fldChar w:fldCharType="end"/>
          </w:r>
        </w:sdtContent>
      </w:sdt>
    </w:p>
    <w:p w14:paraId="6AA0A0F3" w14:textId="77777777" w:rsidR="0088726A" w:rsidRDefault="0088726A" w:rsidP="007B5457">
      <w:r w:rsidRPr="00FE7158">
        <w:rPr>
          <w:noProof/>
          <w:lang w:val="en-US"/>
        </w:rPr>
        <w:lastRenderedPageBreak/>
        <w:drawing>
          <wp:inline distT="0" distB="0" distL="0" distR="0" wp14:anchorId="5DD3BEFA" wp14:editId="1F52547D">
            <wp:extent cx="5943600" cy="4462358"/>
            <wp:effectExtent l="0" t="0" r="0" b="0"/>
            <wp:docPr id="8" name="Picture 8" descr="http://image.slidesharecdn.com/univ05ovosoaext-150828145753-lva1-app6891/95/service-oriented-architectures-soa-monitoring-and-management-with-hp-openview-operations-14-638.jpg?cb=14407739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ttp://image.slidesharecdn.com/univ05ovosoaext-150828145753-lva1-app6891/95/service-oriented-architectures-soa-monitoring-and-management-with-hp-openview-operations-14-638.jpg?cb=144077396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4462358"/>
                    </a:xfrm>
                    <a:prstGeom prst="rect">
                      <a:avLst/>
                    </a:prstGeom>
                    <a:noFill/>
                    <a:ln>
                      <a:noFill/>
                    </a:ln>
                  </pic:spPr>
                </pic:pic>
              </a:graphicData>
            </a:graphic>
          </wp:inline>
        </w:drawing>
      </w:r>
      <w:sdt>
        <w:sdtPr>
          <w:id w:val="-549925298"/>
          <w:citation/>
        </w:sdtPr>
        <w:sdtContent>
          <w:r>
            <w:fldChar w:fldCharType="begin"/>
          </w:r>
          <w:r>
            <w:instrText xml:space="preserve"> CITATION Ste16 \l 1033 </w:instrText>
          </w:r>
          <w:r>
            <w:fldChar w:fldCharType="separate"/>
          </w:r>
          <w:r w:rsidR="00AC3B38">
            <w:rPr>
              <w:noProof/>
            </w:rPr>
            <w:t xml:space="preserve"> ( Stefan Bergstein, HP Software)</w:t>
          </w:r>
          <w:r>
            <w:fldChar w:fldCharType="end"/>
          </w:r>
        </w:sdtContent>
      </w:sdt>
    </w:p>
    <w:p w14:paraId="2F4B80D1" w14:textId="77777777" w:rsidR="0088726A" w:rsidRPr="00DF07F1" w:rsidRDefault="0088726A" w:rsidP="007B5457"/>
    <w:p w14:paraId="7E999309" w14:textId="77777777" w:rsidR="0088726A" w:rsidRPr="00DF07F1" w:rsidRDefault="0088726A" w:rsidP="007B5457"/>
    <w:p w14:paraId="64AABA8D" w14:textId="77777777" w:rsidR="0088726A" w:rsidRDefault="0088726A" w:rsidP="007B5457">
      <w:pPr>
        <w:pStyle w:val="Heading2"/>
      </w:pPr>
      <w:bookmarkStart w:id="55" w:name="_Toc462403918"/>
      <w:bookmarkStart w:id="56" w:name="_Toc462412494"/>
      <w:bookmarkStart w:id="57" w:name="_Toc462483640"/>
      <w:r>
        <w:t>Presentation layer</w:t>
      </w:r>
      <w:bookmarkEnd w:id="55"/>
      <w:bookmarkEnd w:id="56"/>
      <w:bookmarkEnd w:id="57"/>
    </w:p>
    <w:p w14:paraId="04C39DD9" w14:textId="77777777" w:rsidR="0088726A" w:rsidRDefault="0088726A" w:rsidP="007B5457">
      <w:pPr>
        <w:pStyle w:val="Heading3"/>
      </w:pPr>
      <w:r>
        <w:tab/>
      </w:r>
      <w:bookmarkStart w:id="58" w:name="_Toc462403919"/>
      <w:bookmarkStart w:id="59" w:name="_Toc462412495"/>
      <w:bookmarkStart w:id="60" w:name="_Toc462483641"/>
      <w:r>
        <w:t>ASP.NET</w:t>
      </w:r>
      <w:bookmarkEnd w:id="58"/>
      <w:bookmarkEnd w:id="59"/>
      <w:bookmarkEnd w:id="60"/>
    </w:p>
    <w:p w14:paraId="5F8B5384" w14:textId="77777777" w:rsidR="0088726A" w:rsidRDefault="0088726A" w:rsidP="007B5457"/>
    <w:p w14:paraId="7F0FC5F1" w14:textId="77777777" w:rsidR="0088726A" w:rsidRPr="00294A9B" w:rsidRDefault="0088726A" w:rsidP="007B5457">
      <w:r w:rsidRPr="00294A9B">
        <w:t xml:space="preserve">ASP.NET is a unified web development model integrated with .NET framework, designed to provide services to create dynamic web applications and web services. It is built on the Common Language Runtime (CLR) of the .NET framework and includes those benefits like multi-language interoperability, type safety, garbage collection and inheritance. </w:t>
      </w:r>
      <w:r w:rsidRPr="00294A9B">
        <w:br/>
      </w:r>
      <w:r w:rsidRPr="00294A9B">
        <w:br/>
        <w:t xml:space="preserve">Mark Anders and Scott Guthrie of Microsoft created the first version of ASP.NET in 1992. </w:t>
      </w:r>
      <w:r w:rsidRPr="00294A9B">
        <w:lastRenderedPageBreak/>
        <w:t xml:space="preserve">It was created to facilitate the development of distributed applications in structured and object-oriented manner by separating the presentation and content and hence write clean code. ASP.NET uses the code-behind model to generate dynamic pages based on Model-View-Controller architecture. </w:t>
      </w:r>
      <w:r w:rsidRPr="00294A9B">
        <w:br/>
        <w:t xml:space="preserve">They have some the major differences from ASP, an earlier version of ASP.NET. The object model of ASP.NET has thus significantly improved from ASP, which makes it fully backward compatible to ASP. </w:t>
      </w:r>
      <w:r w:rsidRPr="00294A9B">
        <w:br/>
      </w:r>
      <w:r w:rsidRPr="00294A9B">
        <w:br/>
        <w:t>These differences include:</w:t>
      </w:r>
      <w:r w:rsidRPr="00294A9B">
        <w:br/>
        <w:t xml:space="preserve">1. Usage of compiled code (instead of interpreted code), </w:t>
      </w:r>
      <w:r w:rsidRPr="00294A9B">
        <w:br/>
        <w:t xml:space="preserve">2. Event-driven server-side scripting model, </w:t>
      </w:r>
      <w:r w:rsidRPr="00294A9B">
        <w:br/>
        <w:t xml:space="preserve">3. State management, </w:t>
      </w:r>
      <w:r w:rsidRPr="00294A9B">
        <w:br/>
        <w:t xml:space="preserve">4. Rapid application development using controls and libraries of the .NET framework. </w:t>
      </w:r>
      <w:r w:rsidRPr="00294A9B">
        <w:br/>
        <w:t>5. Dynamic programming code is placed separately in a file or specially designated tag. This avoids the program code getting modified during runtime.</w:t>
      </w:r>
    </w:p>
    <w:p w14:paraId="1B29AA56" w14:textId="77777777" w:rsidR="0088726A" w:rsidRPr="00294A9B" w:rsidRDefault="0088726A" w:rsidP="007B5457">
      <w:r w:rsidRPr="00294A9B">
        <w:t>ASP.NET works with the Internet Information Server (IIS) to deliver the content in response to client requests. While processing the requests, ASP.NET provides access to all .NET classes, custom components and databases, similar to that of a desktop application.</w:t>
      </w:r>
      <w:r w:rsidRPr="00294A9B">
        <w:br/>
      </w:r>
      <w:r w:rsidRPr="00294A9B">
        <w:br/>
        <w:t>Web forms are the building blocks of application development in ASP.NET. They provide lot of flexibility by allowing controls to be used on a page as objects. These controls can handle events such as Load, Click and Change, similar to those in desktop applications. Other than Web forms, ASP.NET can be used to create XML Web services that can allow building modular, distributed web applications, written in any language.These services are interoperable across variety of platforms and devices.</w:t>
      </w:r>
      <w:r w:rsidRPr="00294A9B">
        <w:br/>
      </w:r>
      <w:r w:rsidRPr="00294A9B">
        <w:br/>
        <w:t xml:space="preserve">In addtion, ASP.NET implements state management by sending the information (viewstate) related to state of controls on a web form to the server in a postback request. It provides side-by-side execution applications of multiple denominations allowing them to be installed on the same system with different versions of .NET frameworks. </w:t>
      </w:r>
      <w:r w:rsidRPr="00294A9B">
        <w:lastRenderedPageBreak/>
        <w:t>Furthermore, it uses XML support for data storage, configuration and manipulation. However, when it comes to securing its applications, ASP.NET uses the code access security and role based security features of .NET framework and inherent methods of IIS for authenticating user credentials.</w:t>
      </w:r>
      <w:sdt>
        <w:sdtPr>
          <w:id w:val="1867244679"/>
          <w:citation/>
        </w:sdtPr>
        <w:sdtContent>
          <w:r>
            <w:fldChar w:fldCharType="begin"/>
          </w:r>
          <w:r>
            <w:instrText xml:space="preserve"> CITATION Tec161 \l 1033 </w:instrText>
          </w:r>
          <w:r>
            <w:fldChar w:fldCharType="separate"/>
          </w:r>
          <w:r w:rsidR="00AC3B38">
            <w:rPr>
              <w:noProof/>
            </w:rPr>
            <w:t xml:space="preserve"> (Techopedia Inc.)</w:t>
          </w:r>
          <w:r>
            <w:fldChar w:fldCharType="end"/>
          </w:r>
        </w:sdtContent>
      </w:sdt>
    </w:p>
    <w:p w14:paraId="28785B6B" w14:textId="77777777" w:rsidR="0088726A" w:rsidRPr="00294A9B" w:rsidRDefault="0088726A" w:rsidP="007B5457"/>
    <w:p w14:paraId="2C57D7DD" w14:textId="77777777" w:rsidR="0088726A" w:rsidRPr="005425C4" w:rsidRDefault="0088726A" w:rsidP="007B5457">
      <w:pPr>
        <w:pStyle w:val="Heading3"/>
      </w:pPr>
      <w:r>
        <w:tab/>
      </w:r>
      <w:bookmarkStart w:id="61" w:name="_Toc462403920"/>
      <w:bookmarkStart w:id="62" w:name="_Toc462412496"/>
      <w:bookmarkStart w:id="63" w:name="_Toc462483642"/>
      <w:r>
        <w:t>ASP.NET Dynamic Data</w:t>
      </w:r>
      <w:bookmarkEnd w:id="61"/>
      <w:bookmarkEnd w:id="62"/>
      <w:bookmarkEnd w:id="63"/>
    </w:p>
    <w:p w14:paraId="4100F168" w14:textId="77777777" w:rsidR="0088726A" w:rsidRDefault="0088726A" w:rsidP="007B5457">
      <w:pPr>
        <w:pStyle w:val="Heading2"/>
      </w:pPr>
      <w:bookmarkStart w:id="64" w:name="_Toc462403921"/>
      <w:bookmarkStart w:id="65" w:name="_Toc462412497"/>
      <w:bookmarkStart w:id="66" w:name="_Toc462483643"/>
      <w:r>
        <w:t>Data Layer</w:t>
      </w:r>
      <w:bookmarkEnd w:id="64"/>
      <w:bookmarkEnd w:id="65"/>
      <w:bookmarkEnd w:id="66"/>
    </w:p>
    <w:p w14:paraId="5C39FE7E" w14:textId="77777777" w:rsidR="0088726A" w:rsidRDefault="0088726A" w:rsidP="007B5457">
      <w:pPr>
        <w:pStyle w:val="Heading3"/>
      </w:pPr>
      <w:bookmarkStart w:id="67" w:name="_Toc462403922"/>
      <w:bookmarkStart w:id="68" w:name="_Toc462412498"/>
      <w:bookmarkStart w:id="69" w:name="_Toc462483644"/>
      <w:r>
        <w:t>Server – MS SQL server</w:t>
      </w:r>
      <w:bookmarkEnd w:id="67"/>
      <w:bookmarkEnd w:id="68"/>
      <w:bookmarkEnd w:id="69"/>
    </w:p>
    <w:p w14:paraId="37E50E34" w14:textId="77777777" w:rsidR="0088726A" w:rsidRDefault="0088726A" w:rsidP="007B5457">
      <w:pPr>
        <w:pStyle w:val="Heading3"/>
      </w:pPr>
      <w:bookmarkStart w:id="70" w:name="_Toc462403923"/>
      <w:bookmarkStart w:id="71" w:name="_Toc462412499"/>
      <w:bookmarkStart w:id="72" w:name="_Toc462483645"/>
      <w:r>
        <w:t>Schema – normalized DB with synthetic keys</w:t>
      </w:r>
      <w:bookmarkEnd w:id="70"/>
      <w:bookmarkEnd w:id="71"/>
      <w:bookmarkEnd w:id="72"/>
    </w:p>
    <w:p w14:paraId="695E9FFA" w14:textId="77777777" w:rsidR="0088726A" w:rsidRPr="005425C4" w:rsidRDefault="0088726A" w:rsidP="007B5457">
      <w:pPr>
        <w:pStyle w:val="Heading3"/>
      </w:pPr>
      <w:bookmarkStart w:id="73" w:name="_Toc462403924"/>
      <w:bookmarkStart w:id="74" w:name="_Toc462412500"/>
      <w:bookmarkStart w:id="75" w:name="_Toc462483646"/>
      <w:r>
        <w:t>Objects and their relations</w:t>
      </w:r>
      <w:bookmarkEnd w:id="73"/>
      <w:bookmarkEnd w:id="74"/>
      <w:bookmarkEnd w:id="75"/>
    </w:p>
    <w:p w14:paraId="6E2C37C6" w14:textId="77777777" w:rsidR="00B5514F" w:rsidRDefault="00B5514F" w:rsidP="007B5457">
      <w:r>
        <w:br w:type="page"/>
      </w:r>
    </w:p>
    <w:bookmarkStart w:id="76" w:name="_Toc462403925" w:displacedByCustomXml="next"/>
    <w:sdt>
      <w:sdtPr>
        <w:rPr>
          <w:rFonts w:asciiTheme="minorHAnsi" w:eastAsiaTheme="minorHAnsi" w:hAnsiTheme="minorHAnsi" w:cstheme="minorBidi"/>
          <w:b w:val="0"/>
          <w:sz w:val="22"/>
          <w:szCs w:val="22"/>
          <w:lang w:eastAsia="en-US"/>
        </w:rPr>
        <w:id w:val="592358986"/>
        <w:docPartObj>
          <w:docPartGallery w:val="Bibliographies"/>
          <w:docPartUnique/>
        </w:docPartObj>
      </w:sdtPr>
      <w:sdtEndPr>
        <w:rPr>
          <w:rFonts w:ascii="Arial" w:hAnsi="Arial" w:cs="Arial"/>
          <w:sz w:val="24"/>
          <w:szCs w:val="24"/>
        </w:rPr>
      </w:sdtEndPr>
      <w:sdtContent>
        <w:sdt>
          <w:sdtPr>
            <w:rPr>
              <w:rFonts w:asciiTheme="minorHAnsi" w:eastAsiaTheme="minorHAnsi" w:hAnsiTheme="minorHAnsi" w:cstheme="minorBidi"/>
              <w:b w:val="0"/>
              <w:sz w:val="22"/>
              <w:szCs w:val="22"/>
              <w:lang w:eastAsia="en-US"/>
            </w:rPr>
            <w:id w:val="26988079"/>
            <w:docPartObj>
              <w:docPartGallery w:val="Bibliographies"/>
              <w:docPartUnique/>
            </w:docPartObj>
          </w:sdtPr>
          <w:sdtEndPr>
            <w:rPr>
              <w:rFonts w:ascii="Arial" w:hAnsi="Arial" w:cs="Arial"/>
              <w:sz w:val="24"/>
              <w:szCs w:val="24"/>
            </w:rPr>
          </w:sdtEndPr>
          <w:sdtContent>
            <w:p w14:paraId="75F63148" w14:textId="77777777" w:rsidR="003B3DD2" w:rsidRDefault="003B3DD2" w:rsidP="007B5457">
              <w:pPr>
                <w:pStyle w:val="Heading1"/>
                <w:rPr>
                  <w:rFonts w:asciiTheme="minorHAnsi" w:eastAsiaTheme="minorHAnsi" w:hAnsiTheme="minorHAnsi" w:cstheme="minorBidi"/>
                  <w:b w:val="0"/>
                  <w:sz w:val="22"/>
                  <w:szCs w:val="22"/>
                  <w:lang w:eastAsia="en-US"/>
                </w:rPr>
              </w:pPr>
            </w:p>
            <w:bookmarkEnd w:id="76"/>
            <w:p w14:paraId="31648DBC" w14:textId="594CD0D4" w:rsidR="00B5514F" w:rsidRPr="00294A9B" w:rsidRDefault="00AC3B38" w:rsidP="007B5457">
              <w:pPr>
                <w:pStyle w:val="Heading1"/>
              </w:pPr>
              <w:r>
                <w:t>Използвана литература</w:t>
              </w:r>
            </w:p>
            <w:p w14:paraId="5F6A5D2A" w14:textId="77777777" w:rsidR="00AC3B38" w:rsidRDefault="00B5514F" w:rsidP="00AC3B38">
              <w:pPr>
                <w:pStyle w:val="Bibliography"/>
                <w:ind w:left="720" w:hanging="720"/>
                <w:rPr>
                  <w:noProof/>
                </w:rPr>
              </w:pPr>
              <w:r>
                <w:fldChar w:fldCharType="begin"/>
              </w:r>
              <w:r>
                <w:instrText xml:space="preserve"> BIBLIOGRAPHY </w:instrText>
              </w:r>
              <w:r>
                <w:fldChar w:fldCharType="separate"/>
              </w:r>
              <w:r w:rsidR="00AC3B38">
                <w:rPr>
                  <w:noProof/>
                </w:rPr>
                <w:t xml:space="preserve">Stefan Bergstein, HP Software. </w:t>
              </w:r>
              <w:r w:rsidR="00AC3B38">
                <w:rPr>
                  <w:i/>
                  <w:iCs/>
                  <w:noProof/>
                </w:rPr>
                <w:t xml:space="preserve">Service Oriented Architectures (SOA) Monitoring and Management with HP OpenView Operations </w:t>
              </w:r>
              <w:r w:rsidR="00AC3B38">
                <w:rPr>
                  <w:noProof/>
                </w:rPr>
                <w:t>. 22 March 2016 r. &lt;http://image.slidesharecdn.com/univ05ovosoaext-150828145753-lva1-app6891/95/service-oriented-architectures-soa-monitoring-and-management-with-hp-openview-operations-14-638.jpg?cb=1440773962&gt;.</w:t>
              </w:r>
            </w:p>
            <w:p w14:paraId="0E84F2D2" w14:textId="77777777" w:rsidR="00AC3B38" w:rsidRDefault="00AC3B38" w:rsidP="00AC3B38">
              <w:pPr>
                <w:pStyle w:val="Bibliography"/>
                <w:ind w:left="720" w:hanging="720"/>
                <w:rPr>
                  <w:noProof/>
                </w:rPr>
              </w:pPr>
              <w:r>
                <w:rPr>
                  <w:noProof/>
                </w:rPr>
                <w:t xml:space="preserve">Adya, Atul, и др. „Anatomy of the ado. net entity framework.“ </w:t>
              </w:r>
              <w:r>
                <w:rPr>
                  <w:i/>
                  <w:iCs/>
                  <w:noProof/>
                </w:rPr>
                <w:t>Proceedings of the 2007 ACM SIGMOD international conference on Management of data</w:t>
              </w:r>
              <w:r>
                <w:rPr>
                  <w:noProof/>
                </w:rPr>
                <w:t>. 2007. 877-888.</w:t>
              </w:r>
            </w:p>
            <w:p w14:paraId="1D641E9C" w14:textId="77777777" w:rsidR="00AC3B38" w:rsidRDefault="00AC3B38" w:rsidP="00AC3B38">
              <w:pPr>
                <w:pStyle w:val="Bibliography"/>
                <w:ind w:left="720" w:hanging="720"/>
                <w:rPr>
                  <w:noProof/>
                </w:rPr>
              </w:pPr>
              <w:r>
                <w:rPr>
                  <w:noProof/>
                </w:rPr>
                <w:t xml:space="preserve">Boyd, Danah M. и Nicole B. Ellison. „Social Network Sites: Definition, History, and Scholarship.“ </w:t>
              </w:r>
              <w:r>
                <w:rPr>
                  <w:i/>
                  <w:iCs/>
                  <w:noProof/>
                </w:rPr>
                <w:t>Journal of Computer-Mediated Communication</w:t>
              </w:r>
              <w:r>
                <w:rPr>
                  <w:noProof/>
                </w:rPr>
                <w:t xml:space="preserve"> 13 (2007): 210-230. &lt;http://dx.doi.org/10.1111/j.1083-6101.2007.00393.x&gt;.</w:t>
              </w:r>
            </w:p>
            <w:p w14:paraId="24F7029E" w14:textId="77777777" w:rsidR="00AC3B38" w:rsidRDefault="00AC3B38" w:rsidP="00AC3B38">
              <w:pPr>
                <w:pStyle w:val="Bibliography"/>
                <w:ind w:left="720" w:hanging="720"/>
                <w:rPr>
                  <w:noProof/>
                </w:rPr>
              </w:pPr>
              <w:r>
                <w:rPr>
                  <w:noProof/>
                </w:rPr>
                <w:t xml:space="preserve">Chen, Lianping, Muhammad Ali Babar и Bashar Nuseibeh. „Characterizing Architecturally Significant Requirements.“ </w:t>
              </w:r>
              <w:r>
                <w:rPr>
                  <w:i/>
                  <w:iCs/>
                  <w:noProof/>
                </w:rPr>
                <w:t>IEEE Software</w:t>
              </w:r>
              <w:r>
                <w:rPr>
                  <w:noProof/>
                </w:rPr>
                <w:t xml:space="preserve"> 30 (2013): 38-45. &lt;http://ieeexplore.ieee.org/lpdocs/epic03/wrapper.htm?arnumber=6365165&gt;.</w:t>
              </w:r>
            </w:p>
            <w:p w14:paraId="332C26DD" w14:textId="77777777" w:rsidR="00AC3B38" w:rsidRDefault="00AC3B38" w:rsidP="00AC3B38">
              <w:pPr>
                <w:pStyle w:val="Bibliography"/>
                <w:ind w:left="720" w:hanging="720"/>
                <w:rPr>
                  <w:noProof/>
                </w:rPr>
              </w:pPr>
              <w:r>
                <w:rPr>
                  <w:noProof/>
                </w:rPr>
                <w:t xml:space="preserve">Facebook. </w:t>
              </w:r>
              <w:r>
                <w:rPr>
                  <w:i/>
                  <w:iCs/>
                  <w:noProof/>
                </w:rPr>
                <w:t xml:space="preserve">Add Facebook Login to Your App or Website </w:t>
              </w:r>
              <w:r>
                <w:rPr>
                  <w:noProof/>
                </w:rPr>
                <w:t>. 22 March 2016 r. &lt;https://developers.facebook.com/docs/facebook-login&gt;.</w:t>
              </w:r>
            </w:p>
            <w:p w14:paraId="3FDBC05B" w14:textId="77777777" w:rsidR="00AC3B38" w:rsidRDefault="00AC3B38" w:rsidP="00AC3B38">
              <w:pPr>
                <w:pStyle w:val="Bibliography"/>
                <w:ind w:left="720" w:hanging="720"/>
                <w:rPr>
                  <w:noProof/>
                </w:rPr>
              </w:pPr>
              <w:r>
                <w:rPr>
                  <w:noProof/>
                </w:rPr>
                <w:t xml:space="preserve">—. </w:t>
              </w:r>
              <w:r>
                <w:rPr>
                  <w:i/>
                  <w:iCs/>
                  <w:noProof/>
                </w:rPr>
                <w:t>Facebook Login for Apps - Overview</w:t>
              </w:r>
              <w:r>
                <w:rPr>
                  <w:noProof/>
                </w:rPr>
                <w:t>. 22 March 2016 r. &lt;https://developers.facebook.com/docs/facebook-login/overview&gt;.</w:t>
              </w:r>
            </w:p>
            <w:p w14:paraId="6C6F3541" w14:textId="77777777" w:rsidR="00AC3B38" w:rsidRDefault="00AC3B38" w:rsidP="00AC3B38">
              <w:pPr>
                <w:pStyle w:val="Bibliography"/>
                <w:ind w:left="720" w:hanging="720"/>
                <w:rPr>
                  <w:noProof/>
                </w:rPr>
              </w:pPr>
              <w:r>
                <w:rPr>
                  <w:noProof/>
                </w:rPr>
                <w:t xml:space="preserve">Facebook Inc. </w:t>
              </w:r>
              <w:r>
                <w:rPr>
                  <w:i/>
                  <w:iCs/>
                  <w:noProof/>
                </w:rPr>
                <w:t>Get Started - Facebook for non-profits</w:t>
              </w:r>
              <w:r>
                <w:rPr>
                  <w:noProof/>
                </w:rPr>
                <w:t>. н.д. 23 September 2016 r.</w:t>
              </w:r>
            </w:p>
            <w:p w14:paraId="015AE26C" w14:textId="77777777" w:rsidR="00AC3B38" w:rsidRDefault="00AC3B38" w:rsidP="00AC3B38">
              <w:pPr>
                <w:pStyle w:val="Bibliography"/>
                <w:ind w:left="720" w:hanging="720"/>
                <w:rPr>
                  <w:noProof/>
                </w:rPr>
              </w:pPr>
              <w:r>
                <w:rPr>
                  <w:noProof/>
                </w:rPr>
                <w:t xml:space="preserve">—. „Pages.“ н.д. </w:t>
              </w:r>
              <w:r>
                <w:rPr>
                  <w:i/>
                  <w:iCs/>
                  <w:noProof/>
                </w:rPr>
                <w:t>Facebook Help Center.</w:t>
              </w:r>
              <w:r>
                <w:rPr>
                  <w:noProof/>
                </w:rPr>
                <w:t xml:space="preserve"> 23 September 2016 r.</w:t>
              </w:r>
            </w:p>
            <w:p w14:paraId="16ACFA9D" w14:textId="77777777" w:rsidR="00AC3B38" w:rsidRDefault="00AC3B38" w:rsidP="00AC3B38">
              <w:pPr>
                <w:pStyle w:val="Bibliography"/>
                <w:ind w:left="720" w:hanging="720"/>
                <w:rPr>
                  <w:noProof/>
                </w:rPr>
              </w:pPr>
              <w:r>
                <w:rPr>
                  <w:noProof/>
                </w:rPr>
                <w:t xml:space="preserve">Matney, Lucas. </w:t>
              </w:r>
              <w:r>
                <w:rPr>
                  <w:i/>
                  <w:iCs/>
                  <w:noProof/>
                </w:rPr>
                <w:t>Facebook Hits New Peak Of 1 Billion Users On A Single Day</w:t>
              </w:r>
              <w:r>
                <w:rPr>
                  <w:noProof/>
                </w:rPr>
                <w:t>. November 2015 r. &lt;http://techcrunch.com/2015/08/27/facebook-hits-1-billion-users-in-a-single-day/#.mkj389:Hrf0&gt;.</w:t>
              </w:r>
            </w:p>
            <w:p w14:paraId="0517276A" w14:textId="77777777" w:rsidR="00AC3B38" w:rsidRDefault="00AC3B38" w:rsidP="00AC3B38">
              <w:pPr>
                <w:pStyle w:val="Bibliography"/>
                <w:ind w:left="720" w:hanging="720"/>
                <w:rPr>
                  <w:noProof/>
                </w:rPr>
              </w:pPr>
              <w:r>
                <w:rPr>
                  <w:noProof/>
                </w:rPr>
                <w:t xml:space="preserve">Microsoft Corporation. „Three-Layered Services Application.“ </w:t>
              </w:r>
              <w:r>
                <w:rPr>
                  <w:i/>
                  <w:iCs/>
                  <w:noProof/>
                </w:rPr>
                <w:t>Patterns &amp; practices</w:t>
              </w:r>
              <w:r>
                <w:rPr>
                  <w:noProof/>
                </w:rPr>
                <w:t>. Microsoft Corporation, 2002. &lt;https://msdn.microsoft.com/en-us/library/ff648105.aspx&gt;.</w:t>
              </w:r>
            </w:p>
            <w:p w14:paraId="644FCC55" w14:textId="77777777" w:rsidR="00AC3B38" w:rsidRDefault="00AC3B38" w:rsidP="00AC3B38">
              <w:pPr>
                <w:pStyle w:val="Bibliography"/>
                <w:ind w:left="720" w:hanging="720"/>
                <w:rPr>
                  <w:noProof/>
                </w:rPr>
              </w:pPr>
              <w:r>
                <w:rPr>
                  <w:noProof/>
                </w:rPr>
                <w:lastRenderedPageBreak/>
                <w:t xml:space="preserve">—. </w:t>
              </w:r>
              <w:r>
                <w:rPr>
                  <w:i/>
                  <w:iCs/>
                  <w:noProof/>
                </w:rPr>
                <w:t>What is Entity Framework?</w:t>
              </w:r>
              <w:r>
                <w:rPr>
                  <w:noProof/>
                </w:rPr>
                <w:t xml:space="preserve"> 22 March 2016 r. &lt;http://www.entityframeworktutorial.net/what-is-entityframework.aspx&gt;.</w:t>
              </w:r>
            </w:p>
            <w:p w14:paraId="645ED1A0" w14:textId="77777777" w:rsidR="00AC3B38" w:rsidRDefault="00AC3B38" w:rsidP="00AC3B38">
              <w:pPr>
                <w:pStyle w:val="Bibliography"/>
                <w:ind w:left="720" w:hanging="720"/>
                <w:rPr>
                  <w:noProof/>
                </w:rPr>
              </w:pPr>
              <w:r>
                <w:rPr>
                  <w:i/>
                  <w:iCs/>
                  <w:noProof/>
                </w:rPr>
                <w:t>Number of monthly active Facebook users worldwide as of 2nd quarter 2016 (in millions)</w:t>
              </w:r>
              <w:r>
                <w:rPr>
                  <w:noProof/>
                </w:rPr>
                <w:t>. 2016. &lt;https://www.statista.com/statistics/264810/number-of-monthly-active-facebook-users-worldwide/&gt;.</w:t>
              </w:r>
            </w:p>
            <w:p w14:paraId="249CC922" w14:textId="77777777" w:rsidR="00AC3B38" w:rsidRDefault="00AC3B38" w:rsidP="00AC3B38">
              <w:pPr>
                <w:pStyle w:val="Bibliography"/>
                <w:ind w:left="720" w:hanging="720"/>
                <w:rPr>
                  <w:noProof/>
                </w:rPr>
              </w:pPr>
              <w:r>
                <w:rPr>
                  <w:noProof/>
                </w:rPr>
                <w:t>Orszag, Peter R. „Open Government Directive.“ US Government, 2009. &lt;https://www.whitehouse.gov/open/documents/open-government-directive&gt;.</w:t>
              </w:r>
            </w:p>
            <w:p w14:paraId="2DDCE74F" w14:textId="77777777" w:rsidR="00AC3B38" w:rsidRDefault="00AC3B38" w:rsidP="00AC3B38">
              <w:pPr>
                <w:pStyle w:val="Bibliography"/>
                <w:ind w:left="720" w:hanging="720"/>
                <w:rPr>
                  <w:noProof/>
                </w:rPr>
              </w:pPr>
              <w:r>
                <w:rPr>
                  <w:noProof/>
                </w:rPr>
                <w:t xml:space="preserve">Sarah Morse, studioD. </w:t>
              </w:r>
              <w:r>
                <w:rPr>
                  <w:i/>
                  <w:iCs/>
                  <w:noProof/>
                </w:rPr>
                <w:t>How Facebook Helps Us Communicate</w:t>
              </w:r>
              <w:r>
                <w:rPr>
                  <w:noProof/>
                </w:rPr>
                <w:t>. 2015. &lt;http://smallbusiness.chron.com/facebook-helps-communicate-66432.html&gt;.</w:t>
              </w:r>
            </w:p>
            <w:p w14:paraId="0EA27FE5" w14:textId="77777777" w:rsidR="00AC3B38" w:rsidRDefault="00AC3B38" w:rsidP="00AC3B38">
              <w:pPr>
                <w:pStyle w:val="Bibliography"/>
                <w:ind w:left="720" w:hanging="720"/>
                <w:rPr>
                  <w:noProof/>
                </w:rPr>
              </w:pPr>
              <w:r>
                <w:rPr>
                  <w:noProof/>
                </w:rPr>
                <w:t xml:space="preserve">Scott Ayres. </w:t>
              </w:r>
              <w:r>
                <w:rPr>
                  <w:i/>
                  <w:iCs/>
                  <w:noProof/>
                </w:rPr>
                <w:t>Top 10 Benefits of a Facebook Business Page</w:t>
              </w:r>
              <w:r>
                <w:rPr>
                  <w:noProof/>
                </w:rPr>
                <w:t>. н.д. &lt;https://www.postplanner.com/top-10-benefits-facebook-business-page/&gt;.</w:t>
              </w:r>
            </w:p>
            <w:p w14:paraId="0B111E88" w14:textId="77777777" w:rsidR="00AC3B38" w:rsidRDefault="00AC3B38" w:rsidP="00AC3B38">
              <w:pPr>
                <w:pStyle w:val="Bibliography"/>
                <w:ind w:left="720" w:hanging="720"/>
                <w:rPr>
                  <w:noProof/>
                </w:rPr>
              </w:pPr>
              <w:r>
                <w:rPr>
                  <w:noProof/>
                </w:rPr>
                <w:t>Shafranovich, Y. „Common Format and MIME Type for Comma-Separated Values (CSV) Files.“ 2005. &lt;https://www.ietf.org/rfc/rfc4180.txt&gt;.</w:t>
              </w:r>
            </w:p>
            <w:p w14:paraId="2ACCEC93" w14:textId="77777777" w:rsidR="00AC3B38" w:rsidRDefault="00AC3B38" w:rsidP="00AC3B38">
              <w:pPr>
                <w:pStyle w:val="Bibliography"/>
                <w:ind w:left="720" w:hanging="720"/>
                <w:rPr>
                  <w:noProof/>
                </w:rPr>
              </w:pPr>
              <w:r>
                <w:rPr>
                  <w:noProof/>
                </w:rPr>
                <w:t xml:space="preserve">Techopedia Inc. </w:t>
              </w:r>
              <w:r>
                <w:rPr>
                  <w:i/>
                  <w:iCs/>
                  <w:noProof/>
                </w:rPr>
                <w:t>ASP.NET</w:t>
              </w:r>
              <w:r>
                <w:rPr>
                  <w:noProof/>
                </w:rPr>
                <w:t>. 20 March 2016 r. &lt;https://www.techopedia.com/definition/3213/asp-net&gt;.</w:t>
              </w:r>
            </w:p>
            <w:p w14:paraId="129C7A7A" w14:textId="77777777" w:rsidR="00AC3B38" w:rsidRDefault="00AC3B38" w:rsidP="00AC3B38">
              <w:pPr>
                <w:pStyle w:val="Bibliography"/>
                <w:ind w:left="720" w:hanging="720"/>
                <w:rPr>
                  <w:noProof/>
                </w:rPr>
              </w:pPr>
              <w:r>
                <w:rPr>
                  <w:noProof/>
                </w:rPr>
                <w:t xml:space="preserve">—. </w:t>
              </w:r>
              <w:r>
                <w:rPr>
                  <w:i/>
                  <w:iCs/>
                  <w:noProof/>
                </w:rPr>
                <w:t>Web Service</w:t>
              </w:r>
              <w:r>
                <w:rPr>
                  <w:noProof/>
                </w:rPr>
                <w:t>. 22 March 2016 r. &lt;https://www.techopedia.com/definition/1622/web-service-net&gt;.</w:t>
              </w:r>
            </w:p>
            <w:p w14:paraId="18136135" w14:textId="77777777" w:rsidR="00AC3B38" w:rsidRDefault="00AC3B38" w:rsidP="00AC3B38">
              <w:pPr>
                <w:pStyle w:val="Bibliography"/>
                <w:ind w:left="720" w:hanging="720"/>
                <w:rPr>
                  <w:noProof/>
                </w:rPr>
              </w:pPr>
              <w:r>
                <w:rPr>
                  <w:noProof/>
                </w:rPr>
                <w:t xml:space="preserve">„The Cluetrain Manifesto: The End of Business as Usual.“ Rick Levine, Christopher Locke, Doc Searls and David Weinberger. </w:t>
              </w:r>
              <w:r>
                <w:rPr>
                  <w:i/>
                  <w:iCs/>
                  <w:noProof/>
                </w:rPr>
                <w:t>The Cluetrain Manifesto: The End of Business as Usual</w:t>
              </w:r>
              <w:r>
                <w:rPr>
                  <w:noProof/>
                </w:rPr>
                <w:t>. Basic Books; Reprint edition (January 2001), 1999. 190. &lt;http://www.cluetrain.com/&gt;.</w:t>
              </w:r>
            </w:p>
            <w:p w14:paraId="3A84DB49" w14:textId="77777777" w:rsidR="00AC3B38" w:rsidRDefault="00AC3B38" w:rsidP="00AC3B38">
              <w:pPr>
                <w:pStyle w:val="Bibliography"/>
                <w:ind w:left="720" w:hanging="720"/>
                <w:rPr>
                  <w:noProof/>
                </w:rPr>
              </w:pPr>
              <w:r>
                <w:rPr>
                  <w:noProof/>
                </w:rPr>
                <w:t xml:space="preserve">Wasserman, Stanley и Katherine Faust. „The Social Network Perspective.“ Wasserman, Stanley и Katherine Faust. </w:t>
              </w:r>
              <w:r>
                <w:rPr>
                  <w:i/>
                  <w:iCs/>
                  <w:noProof/>
                </w:rPr>
                <w:t>Social Network Analysis in Social and Behaviroral Sciences</w:t>
              </w:r>
              <w:r>
                <w:rPr>
                  <w:noProof/>
                </w:rPr>
                <w:t>. Cambridge University Press, 1994. 1-27. &lt;http://homepage.ntu.edu.tw/~khsu/network/reading/wasserman1.pdf&gt;.</w:t>
              </w:r>
            </w:p>
            <w:p w14:paraId="15DD5FBB" w14:textId="77777777" w:rsidR="00AC3B38" w:rsidRDefault="00AC3B38" w:rsidP="00AC3B38">
              <w:pPr>
                <w:pStyle w:val="Bibliography"/>
                <w:ind w:left="720" w:hanging="720"/>
                <w:rPr>
                  <w:noProof/>
                </w:rPr>
              </w:pPr>
              <w:r>
                <w:rPr>
                  <w:noProof/>
                </w:rPr>
                <w:t xml:space="preserve">Zephoria Digital Marketing. </w:t>
              </w:r>
              <w:r>
                <w:rPr>
                  <w:i/>
                  <w:iCs/>
                  <w:noProof/>
                </w:rPr>
                <w:t>The Top 20 Valuable Facebook Statistics</w:t>
              </w:r>
              <w:r>
                <w:rPr>
                  <w:noProof/>
                </w:rPr>
                <w:t>. November 2015 r. &lt;https://zephoria.com/top-15-valuable-facebook-statistics/&gt;.</w:t>
              </w:r>
            </w:p>
            <w:p w14:paraId="68AE4519" w14:textId="77777777" w:rsidR="00AC3B38" w:rsidRDefault="00AC3B38" w:rsidP="00AC3B38">
              <w:pPr>
                <w:pStyle w:val="Bibliography"/>
                <w:ind w:left="720" w:hanging="720"/>
                <w:rPr>
                  <w:noProof/>
                </w:rPr>
              </w:pPr>
              <w:r>
                <w:rPr>
                  <w:noProof/>
                </w:rPr>
                <w:lastRenderedPageBreak/>
                <w:t>Петков, гл. ас. д-р Стойко. „Манифестът Клутрейн в епохата на социалните медии.“ 2011. &lt;http://ebox.nbu.bg/mascom12/view_lesson.php?id=13&gt;.</w:t>
              </w:r>
            </w:p>
            <w:p w14:paraId="009DCAD2" w14:textId="77777777" w:rsidR="00AC3B38" w:rsidRDefault="00AC3B38" w:rsidP="00AC3B38">
              <w:pPr>
                <w:pStyle w:val="Bibliography"/>
                <w:ind w:left="720" w:hanging="720"/>
                <w:rPr>
                  <w:noProof/>
                </w:rPr>
              </w:pPr>
              <w:r>
                <w:rPr>
                  <w:noProof/>
                </w:rPr>
                <w:t xml:space="preserve">Спасов, доц. Камен. „Анализ на общинското присъствие във Facebook.“ </w:t>
              </w:r>
              <w:r>
                <w:rPr>
                  <w:i/>
                  <w:iCs/>
                  <w:noProof/>
                </w:rPr>
                <w:t>Информационен бюлетин</w:t>
              </w:r>
              <w:r>
                <w:rPr>
                  <w:noProof/>
                </w:rPr>
                <w:t xml:space="preserve"> Август 2015 r.: 20. &lt;https://www.researchgate.net/profile/Kamen_Spassov/publications?pubType=artifact&gt;.</w:t>
              </w:r>
            </w:p>
            <w:p w14:paraId="2A8E040E" w14:textId="3170CC5C" w:rsidR="00B5514F" w:rsidRDefault="00B5514F" w:rsidP="00AC3B38">
              <w:r>
                <w:rPr>
                  <w:b/>
                  <w:bCs/>
                  <w:noProof/>
                </w:rPr>
                <w:fldChar w:fldCharType="end"/>
              </w:r>
            </w:p>
          </w:sdtContent>
        </w:sdt>
        <w:p w14:paraId="49F59E2D" w14:textId="77777777" w:rsidR="00B5514F" w:rsidRDefault="00100E84" w:rsidP="007873DC"/>
      </w:sdtContent>
    </w:sdt>
    <w:p w14:paraId="6EC20B12" w14:textId="0A5E64D1" w:rsidR="00AC3B38" w:rsidRDefault="00AC3B38">
      <w:pPr>
        <w:spacing w:line="259" w:lineRule="auto"/>
        <w:jc w:val="left"/>
      </w:pPr>
      <w:r>
        <w:br w:type="page"/>
      </w:r>
    </w:p>
    <w:p w14:paraId="624E634A" w14:textId="74440504" w:rsidR="005425C4" w:rsidRDefault="00AC3B38" w:rsidP="00AC3B38">
      <w:pPr>
        <w:pStyle w:val="Heading1"/>
      </w:pPr>
      <w:r>
        <w:lastRenderedPageBreak/>
        <w:t>Приложения</w:t>
      </w:r>
    </w:p>
    <w:p w14:paraId="7081634F" w14:textId="2ECBCD74" w:rsidR="00AC3B38" w:rsidRDefault="00AC3B38" w:rsidP="00AC3B38">
      <w:pPr>
        <w:pStyle w:val="Heading2"/>
        <w:numPr>
          <w:ilvl w:val="0"/>
          <w:numId w:val="22"/>
        </w:numPr>
      </w:pPr>
      <w:r>
        <w:t>Индекс на фигурите</w:t>
      </w:r>
    </w:p>
    <w:p w14:paraId="0717D83C" w14:textId="77777777" w:rsidR="000E57CA" w:rsidRDefault="00AC3B38">
      <w:pPr>
        <w:pStyle w:val="TableofFigures"/>
        <w:tabs>
          <w:tab w:val="right" w:leader="dot" w:pos="9350"/>
        </w:tabs>
        <w:rPr>
          <w:rFonts w:asciiTheme="minorHAnsi" w:eastAsiaTheme="minorEastAsia" w:hAnsiTheme="minorHAnsi" w:cstheme="minorBidi"/>
          <w:noProof/>
          <w:sz w:val="22"/>
          <w:szCs w:val="22"/>
          <w:lang w:val="en-US"/>
        </w:rPr>
      </w:pPr>
      <w:r>
        <w:rPr>
          <w:lang w:eastAsia="zh-CN"/>
        </w:rPr>
        <w:fldChar w:fldCharType="begin"/>
      </w:r>
      <w:r>
        <w:rPr>
          <w:lang w:eastAsia="zh-CN"/>
        </w:rPr>
        <w:instrText xml:space="preserve"> TOC \h \z \c "Фигура" </w:instrText>
      </w:r>
      <w:r>
        <w:rPr>
          <w:lang w:eastAsia="zh-CN"/>
        </w:rPr>
        <w:fldChar w:fldCharType="separate"/>
      </w:r>
      <w:hyperlink w:anchor="_Toc462496124" w:history="1">
        <w:r w:rsidR="000E57CA" w:rsidRPr="003A7FFD">
          <w:rPr>
            <w:rStyle w:val="Hyperlink"/>
            <w:noProof/>
          </w:rPr>
          <w:t>Фигура 1: Разпределение на броя посещения от различни уеб браузъри и устройства е света (</w:t>
        </w:r>
        <w:r w:rsidR="000E57CA" w:rsidRPr="003A7FFD">
          <w:rPr>
            <w:rStyle w:val="Hyperlink"/>
            <w:noProof/>
            <w:lang w:val="en-US"/>
          </w:rPr>
          <w:t xml:space="preserve">StatCounter, </w:t>
        </w:r>
        <w:r w:rsidR="000E57CA" w:rsidRPr="003A7FFD">
          <w:rPr>
            <w:rStyle w:val="Hyperlink"/>
            <w:noProof/>
          </w:rPr>
          <w:t>Август 2016)</w:t>
        </w:r>
        <w:r w:rsidR="000E57CA" w:rsidRPr="003A7FFD">
          <w:rPr>
            <w:rStyle w:val="Hyperlink"/>
            <w:noProof/>
            <w:lang w:val="en-US"/>
          </w:rPr>
          <w:t>:</w:t>
        </w:r>
        <w:r w:rsidR="000E57CA">
          <w:rPr>
            <w:noProof/>
            <w:webHidden/>
          </w:rPr>
          <w:tab/>
        </w:r>
        <w:r w:rsidR="000E57CA">
          <w:rPr>
            <w:noProof/>
            <w:webHidden/>
          </w:rPr>
          <w:fldChar w:fldCharType="begin"/>
        </w:r>
        <w:r w:rsidR="000E57CA">
          <w:rPr>
            <w:noProof/>
            <w:webHidden/>
          </w:rPr>
          <w:instrText xml:space="preserve"> PAGEREF _Toc462496124 \h </w:instrText>
        </w:r>
        <w:r w:rsidR="000E57CA">
          <w:rPr>
            <w:noProof/>
            <w:webHidden/>
          </w:rPr>
        </w:r>
        <w:r w:rsidR="000E57CA">
          <w:rPr>
            <w:noProof/>
            <w:webHidden/>
          </w:rPr>
          <w:fldChar w:fldCharType="separate"/>
        </w:r>
        <w:r w:rsidR="000E57CA">
          <w:rPr>
            <w:noProof/>
            <w:webHidden/>
          </w:rPr>
          <w:t>13</w:t>
        </w:r>
        <w:r w:rsidR="000E57CA">
          <w:rPr>
            <w:noProof/>
            <w:webHidden/>
          </w:rPr>
          <w:fldChar w:fldCharType="end"/>
        </w:r>
      </w:hyperlink>
    </w:p>
    <w:p w14:paraId="38CF29B9" w14:textId="77777777" w:rsidR="000E57CA" w:rsidRDefault="000E57CA">
      <w:pPr>
        <w:pStyle w:val="TableofFigures"/>
        <w:tabs>
          <w:tab w:val="right" w:leader="dot" w:pos="9350"/>
        </w:tabs>
        <w:rPr>
          <w:rFonts w:asciiTheme="minorHAnsi" w:eastAsiaTheme="minorEastAsia" w:hAnsiTheme="minorHAnsi" w:cstheme="minorBidi"/>
          <w:noProof/>
          <w:sz w:val="22"/>
          <w:szCs w:val="22"/>
          <w:lang w:val="en-US"/>
        </w:rPr>
      </w:pPr>
      <w:hyperlink w:anchor="_Toc462496125" w:history="1">
        <w:r w:rsidRPr="003A7FFD">
          <w:rPr>
            <w:rStyle w:val="Hyperlink"/>
            <w:noProof/>
          </w:rPr>
          <w:t>Фигура 2: Общ дизайн на системата като многослойно приложение</w:t>
        </w:r>
        <w:r>
          <w:rPr>
            <w:noProof/>
            <w:webHidden/>
          </w:rPr>
          <w:tab/>
        </w:r>
        <w:r>
          <w:rPr>
            <w:noProof/>
            <w:webHidden/>
          </w:rPr>
          <w:fldChar w:fldCharType="begin"/>
        </w:r>
        <w:r>
          <w:rPr>
            <w:noProof/>
            <w:webHidden/>
          </w:rPr>
          <w:instrText xml:space="preserve"> PAGEREF _Toc462496125 \h </w:instrText>
        </w:r>
        <w:r>
          <w:rPr>
            <w:noProof/>
            <w:webHidden/>
          </w:rPr>
        </w:r>
        <w:r>
          <w:rPr>
            <w:noProof/>
            <w:webHidden/>
          </w:rPr>
          <w:fldChar w:fldCharType="separate"/>
        </w:r>
        <w:r>
          <w:rPr>
            <w:noProof/>
            <w:webHidden/>
          </w:rPr>
          <w:t>16</w:t>
        </w:r>
        <w:r>
          <w:rPr>
            <w:noProof/>
            <w:webHidden/>
          </w:rPr>
          <w:fldChar w:fldCharType="end"/>
        </w:r>
      </w:hyperlink>
    </w:p>
    <w:p w14:paraId="7E807352" w14:textId="77777777" w:rsidR="000E57CA" w:rsidRDefault="000E57CA">
      <w:pPr>
        <w:pStyle w:val="TableofFigures"/>
        <w:tabs>
          <w:tab w:val="right" w:leader="dot" w:pos="9350"/>
        </w:tabs>
        <w:rPr>
          <w:rFonts w:asciiTheme="minorHAnsi" w:eastAsiaTheme="minorEastAsia" w:hAnsiTheme="minorHAnsi" w:cstheme="minorBidi"/>
          <w:noProof/>
          <w:sz w:val="22"/>
          <w:szCs w:val="22"/>
          <w:lang w:val="en-US"/>
        </w:rPr>
      </w:pPr>
      <w:hyperlink w:anchor="_Toc462496126" w:history="1">
        <w:r w:rsidRPr="003A7FFD">
          <w:rPr>
            <w:rStyle w:val="Hyperlink"/>
            <w:noProof/>
          </w:rPr>
          <w:t>Фигура 3</w:t>
        </w:r>
        <w:r w:rsidRPr="003A7FFD">
          <w:rPr>
            <w:rStyle w:val="Hyperlink"/>
            <w:noProof/>
            <w:lang w:val="en-US"/>
          </w:rPr>
          <w:t xml:space="preserve">: </w:t>
        </w:r>
        <w:r w:rsidRPr="003A7FFD">
          <w:rPr>
            <w:rStyle w:val="Hyperlink"/>
            <w:noProof/>
          </w:rPr>
          <w:t>Схема на инсталация на системата в платформата Ажур (</w:t>
        </w:r>
        <w:r w:rsidRPr="003A7FFD">
          <w:rPr>
            <w:rStyle w:val="Hyperlink"/>
            <w:noProof/>
            <w:lang w:val="en-US"/>
          </w:rPr>
          <w:t>Microsoft Azure)</w:t>
        </w:r>
        <w:r>
          <w:rPr>
            <w:noProof/>
            <w:webHidden/>
          </w:rPr>
          <w:tab/>
        </w:r>
        <w:r>
          <w:rPr>
            <w:noProof/>
            <w:webHidden/>
          </w:rPr>
          <w:fldChar w:fldCharType="begin"/>
        </w:r>
        <w:r>
          <w:rPr>
            <w:noProof/>
            <w:webHidden/>
          </w:rPr>
          <w:instrText xml:space="preserve"> PAGEREF _Toc462496126 \h </w:instrText>
        </w:r>
        <w:r>
          <w:rPr>
            <w:noProof/>
            <w:webHidden/>
          </w:rPr>
        </w:r>
        <w:r>
          <w:rPr>
            <w:noProof/>
            <w:webHidden/>
          </w:rPr>
          <w:fldChar w:fldCharType="separate"/>
        </w:r>
        <w:r>
          <w:rPr>
            <w:noProof/>
            <w:webHidden/>
          </w:rPr>
          <w:t>17</w:t>
        </w:r>
        <w:r>
          <w:rPr>
            <w:noProof/>
            <w:webHidden/>
          </w:rPr>
          <w:fldChar w:fldCharType="end"/>
        </w:r>
      </w:hyperlink>
    </w:p>
    <w:p w14:paraId="20D51E2E" w14:textId="77777777" w:rsidR="000E57CA" w:rsidRDefault="000E57CA">
      <w:pPr>
        <w:pStyle w:val="TableofFigures"/>
        <w:tabs>
          <w:tab w:val="right" w:leader="dot" w:pos="9350"/>
        </w:tabs>
        <w:rPr>
          <w:rFonts w:asciiTheme="minorHAnsi" w:eastAsiaTheme="minorEastAsia" w:hAnsiTheme="minorHAnsi" w:cstheme="minorBidi"/>
          <w:noProof/>
          <w:sz w:val="22"/>
          <w:szCs w:val="22"/>
          <w:lang w:val="en-US"/>
        </w:rPr>
      </w:pPr>
      <w:hyperlink w:anchor="_Toc462496127" w:history="1">
        <w:r w:rsidRPr="003A7FFD">
          <w:rPr>
            <w:rStyle w:val="Hyperlink"/>
            <w:noProof/>
          </w:rPr>
          <w:t>Фигура 4: Адаптиране между класове и таблици и други елементи на релационна база дани</w:t>
        </w:r>
        <w:r>
          <w:rPr>
            <w:noProof/>
            <w:webHidden/>
          </w:rPr>
          <w:tab/>
        </w:r>
        <w:r>
          <w:rPr>
            <w:noProof/>
            <w:webHidden/>
          </w:rPr>
          <w:fldChar w:fldCharType="begin"/>
        </w:r>
        <w:r>
          <w:rPr>
            <w:noProof/>
            <w:webHidden/>
          </w:rPr>
          <w:instrText xml:space="preserve"> PAGEREF _Toc462496127 \h </w:instrText>
        </w:r>
        <w:r>
          <w:rPr>
            <w:noProof/>
            <w:webHidden/>
          </w:rPr>
        </w:r>
        <w:r>
          <w:rPr>
            <w:noProof/>
            <w:webHidden/>
          </w:rPr>
          <w:fldChar w:fldCharType="separate"/>
        </w:r>
        <w:r>
          <w:rPr>
            <w:noProof/>
            <w:webHidden/>
          </w:rPr>
          <w:t>18</w:t>
        </w:r>
        <w:r>
          <w:rPr>
            <w:noProof/>
            <w:webHidden/>
          </w:rPr>
          <w:fldChar w:fldCharType="end"/>
        </w:r>
      </w:hyperlink>
    </w:p>
    <w:p w14:paraId="2AF39B43" w14:textId="77777777" w:rsidR="000E57CA" w:rsidRDefault="000E57CA">
      <w:pPr>
        <w:pStyle w:val="TableofFigures"/>
        <w:tabs>
          <w:tab w:val="right" w:leader="dot" w:pos="9350"/>
        </w:tabs>
        <w:rPr>
          <w:rFonts w:asciiTheme="minorHAnsi" w:eastAsiaTheme="minorEastAsia" w:hAnsiTheme="minorHAnsi" w:cstheme="minorBidi"/>
          <w:noProof/>
          <w:sz w:val="22"/>
          <w:szCs w:val="22"/>
          <w:lang w:val="en-US"/>
        </w:rPr>
      </w:pPr>
      <w:hyperlink w:anchor="_Toc462496128" w:history="1">
        <w:r w:rsidRPr="003A7FFD">
          <w:rPr>
            <w:rStyle w:val="Hyperlink"/>
            <w:noProof/>
          </w:rPr>
          <w:t xml:space="preserve">Фигура 5: Видове подходи за използване на </w:t>
        </w:r>
        <w:r w:rsidRPr="003A7FFD">
          <w:rPr>
            <w:rStyle w:val="Hyperlink"/>
            <w:noProof/>
            <w:lang w:val="en-US"/>
          </w:rPr>
          <w:t xml:space="preserve">Microsoft Entity Framework </w:t>
        </w:r>
        <w:r w:rsidRPr="003A7FFD">
          <w:rPr>
            <w:rStyle w:val="Hyperlink"/>
            <w:noProof/>
          </w:rPr>
          <w:t xml:space="preserve">за </w:t>
        </w:r>
        <w:r w:rsidRPr="003A7FFD">
          <w:rPr>
            <w:rStyle w:val="Hyperlink"/>
            <w:noProof/>
            <w:lang w:val="en-US"/>
          </w:rPr>
          <w:t>Object-Relational Mapping</w:t>
        </w:r>
        <w:r>
          <w:rPr>
            <w:noProof/>
            <w:webHidden/>
          </w:rPr>
          <w:tab/>
        </w:r>
        <w:r>
          <w:rPr>
            <w:noProof/>
            <w:webHidden/>
          </w:rPr>
          <w:fldChar w:fldCharType="begin"/>
        </w:r>
        <w:r>
          <w:rPr>
            <w:noProof/>
            <w:webHidden/>
          </w:rPr>
          <w:instrText xml:space="preserve"> PAGEREF _Toc462496128 \h </w:instrText>
        </w:r>
        <w:r>
          <w:rPr>
            <w:noProof/>
            <w:webHidden/>
          </w:rPr>
        </w:r>
        <w:r>
          <w:rPr>
            <w:noProof/>
            <w:webHidden/>
          </w:rPr>
          <w:fldChar w:fldCharType="separate"/>
        </w:r>
        <w:r>
          <w:rPr>
            <w:noProof/>
            <w:webHidden/>
          </w:rPr>
          <w:t>20</w:t>
        </w:r>
        <w:r>
          <w:rPr>
            <w:noProof/>
            <w:webHidden/>
          </w:rPr>
          <w:fldChar w:fldCharType="end"/>
        </w:r>
      </w:hyperlink>
    </w:p>
    <w:p w14:paraId="5E9816EE" w14:textId="77777777" w:rsidR="000E57CA" w:rsidRDefault="000E57CA">
      <w:pPr>
        <w:pStyle w:val="TableofFigures"/>
        <w:tabs>
          <w:tab w:val="right" w:leader="dot" w:pos="9350"/>
        </w:tabs>
        <w:rPr>
          <w:rFonts w:asciiTheme="minorHAnsi" w:eastAsiaTheme="minorEastAsia" w:hAnsiTheme="minorHAnsi" w:cstheme="minorBidi"/>
          <w:noProof/>
          <w:sz w:val="22"/>
          <w:szCs w:val="22"/>
          <w:lang w:val="en-US"/>
        </w:rPr>
      </w:pPr>
      <w:hyperlink w:anchor="_Toc462496129" w:history="1">
        <w:r w:rsidRPr="003A7FFD">
          <w:rPr>
            <w:rStyle w:val="Hyperlink"/>
            <w:noProof/>
          </w:rPr>
          <w:t xml:space="preserve">Фигура 6: </w:t>
        </w:r>
        <w:r w:rsidRPr="003A7FFD">
          <w:rPr>
            <w:rStyle w:val="Hyperlink"/>
            <w:noProof/>
            <w:lang w:val="en-US"/>
          </w:rPr>
          <w:t xml:space="preserve">Facebook Login </w:t>
        </w:r>
        <w:r w:rsidRPr="003A7FFD">
          <w:rPr>
            <w:rStyle w:val="Hyperlink"/>
            <w:noProof/>
          </w:rPr>
          <w:t>автентикация на смартфон</w:t>
        </w:r>
        <w:r>
          <w:rPr>
            <w:noProof/>
            <w:webHidden/>
          </w:rPr>
          <w:tab/>
        </w:r>
        <w:r>
          <w:rPr>
            <w:noProof/>
            <w:webHidden/>
          </w:rPr>
          <w:fldChar w:fldCharType="begin"/>
        </w:r>
        <w:r>
          <w:rPr>
            <w:noProof/>
            <w:webHidden/>
          </w:rPr>
          <w:instrText xml:space="preserve"> PAGEREF _Toc462496129 \h </w:instrText>
        </w:r>
        <w:r>
          <w:rPr>
            <w:noProof/>
            <w:webHidden/>
          </w:rPr>
        </w:r>
        <w:r>
          <w:rPr>
            <w:noProof/>
            <w:webHidden/>
          </w:rPr>
          <w:fldChar w:fldCharType="separate"/>
        </w:r>
        <w:r>
          <w:rPr>
            <w:noProof/>
            <w:webHidden/>
          </w:rPr>
          <w:t>21</w:t>
        </w:r>
        <w:r>
          <w:rPr>
            <w:noProof/>
            <w:webHidden/>
          </w:rPr>
          <w:fldChar w:fldCharType="end"/>
        </w:r>
      </w:hyperlink>
    </w:p>
    <w:p w14:paraId="746D36D7" w14:textId="77777777" w:rsidR="00AC3B38" w:rsidRPr="00AC3B38" w:rsidRDefault="00AC3B38" w:rsidP="00AC3B38">
      <w:pPr>
        <w:rPr>
          <w:lang w:eastAsia="zh-CN"/>
        </w:rPr>
      </w:pPr>
      <w:r>
        <w:rPr>
          <w:lang w:eastAsia="zh-CN"/>
        </w:rPr>
        <w:fldChar w:fldCharType="end"/>
      </w:r>
    </w:p>
    <w:sectPr w:rsidR="00AC3B38" w:rsidRPr="00AC3B38" w:rsidSect="005425C4">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D47D2"/>
    <w:multiLevelType w:val="multilevel"/>
    <w:tmpl w:val="0046E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1C54D9"/>
    <w:multiLevelType w:val="hybridMultilevel"/>
    <w:tmpl w:val="AFB8A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AF5E55"/>
    <w:multiLevelType w:val="hybridMultilevel"/>
    <w:tmpl w:val="45D0AF1A"/>
    <w:lvl w:ilvl="0" w:tplc="578C30DE">
      <w:start w:val="1"/>
      <w:numFmt w:val="decimal"/>
      <w:pStyle w:val="Heading2"/>
      <w:lvlText w:val="%1."/>
      <w:lvlJc w:val="lef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 w15:restartNumberingAfterBreak="0">
    <w:nsid w:val="296E0FDF"/>
    <w:multiLevelType w:val="hybridMultilevel"/>
    <w:tmpl w:val="36E07734"/>
    <w:lvl w:ilvl="0" w:tplc="04090013">
      <w:start w:val="1"/>
      <w:numFmt w:val="upperRoman"/>
      <w:lvlText w:val="%1."/>
      <w:lvlJc w:val="righ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4" w15:restartNumberingAfterBreak="0">
    <w:nsid w:val="2B1D3DF1"/>
    <w:multiLevelType w:val="hybridMultilevel"/>
    <w:tmpl w:val="04AC8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03CDE"/>
    <w:multiLevelType w:val="hybridMultilevel"/>
    <w:tmpl w:val="C6E4C43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6" w15:restartNumberingAfterBreak="0">
    <w:nsid w:val="35011B2E"/>
    <w:multiLevelType w:val="hybridMultilevel"/>
    <w:tmpl w:val="39EC7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CF84969"/>
    <w:multiLevelType w:val="hybridMultilevel"/>
    <w:tmpl w:val="F76478C6"/>
    <w:lvl w:ilvl="0" w:tplc="04090001">
      <w:start w:val="1"/>
      <w:numFmt w:val="bullet"/>
      <w:lvlText w:val=""/>
      <w:lvlJc w:val="left"/>
      <w:pPr>
        <w:ind w:left="717" w:hanging="360"/>
      </w:pPr>
      <w:rPr>
        <w:rFonts w:ascii="Symbol" w:hAnsi="Symbol" w:hint="default"/>
      </w:rPr>
    </w:lvl>
    <w:lvl w:ilvl="1" w:tplc="04090003" w:tentative="1">
      <w:start w:val="1"/>
      <w:numFmt w:val="bullet"/>
      <w:lvlText w:val="o"/>
      <w:lvlJc w:val="left"/>
      <w:pPr>
        <w:ind w:left="1437" w:hanging="360"/>
      </w:pPr>
      <w:rPr>
        <w:rFonts w:ascii="Courier New" w:hAnsi="Courier New" w:cs="Courier New" w:hint="default"/>
      </w:rPr>
    </w:lvl>
    <w:lvl w:ilvl="2" w:tplc="04090005" w:tentative="1">
      <w:start w:val="1"/>
      <w:numFmt w:val="bullet"/>
      <w:lvlText w:val=""/>
      <w:lvlJc w:val="left"/>
      <w:pPr>
        <w:ind w:left="2157" w:hanging="360"/>
      </w:pPr>
      <w:rPr>
        <w:rFonts w:ascii="Wingdings" w:hAnsi="Wingdings" w:hint="default"/>
      </w:rPr>
    </w:lvl>
    <w:lvl w:ilvl="3" w:tplc="04090001" w:tentative="1">
      <w:start w:val="1"/>
      <w:numFmt w:val="bullet"/>
      <w:lvlText w:val=""/>
      <w:lvlJc w:val="left"/>
      <w:pPr>
        <w:ind w:left="2877" w:hanging="360"/>
      </w:pPr>
      <w:rPr>
        <w:rFonts w:ascii="Symbol" w:hAnsi="Symbol" w:hint="default"/>
      </w:rPr>
    </w:lvl>
    <w:lvl w:ilvl="4" w:tplc="04090003" w:tentative="1">
      <w:start w:val="1"/>
      <w:numFmt w:val="bullet"/>
      <w:lvlText w:val="o"/>
      <w:lvlJc w:val="left"/>
      <w:pPr>
        <w:ind w:left="3597" w:hanging="360"/>
      </w:pPr>
      <w:rPr>
        <w:rFonts w:ascii="Courier New" w:hAnsi="Courier New" w:cs="Courier New" w:hint="default"/>
      </w:rPr>
    </w:lvl>
    <w:lvl w:ilvl="5" w:tplc="04090005" w:tentative="1">
      <w:start w:val="1"/>
      <w:numFmt w:val="bullet"/>
      <w:lvlText w:val=""/>
      <w:lvlJc w:val="left"/>
      <w:pPr>
        <w:ind w:left="4317" w:hanging="360"/>
      </w:pPr>
      <w:rPr>
        <w:rFonts w:ascii="Wingdings" w:hAnsi="Wingdings" w:hint="default"/>
      </w:rPr>
    </w:lvl>
    <w:lvl w:ilvl="6" w:tplc="04090001" w:tentative="1">
      <w:start w:val="1"/>
      <w:numFmt w:val="bullet"/>
      <w:lvlText w:val=""/>
      <w:lvlJc w:val="left"/>
      <w:pPr>
        <w:ind w:left="5037" w:hanging="360"/>
      </w:pPr>
      <w:rPr>
        <w:rFonts w:ascii="Symbol" w:hAnsi="Symbol" w:hint="default"/>
      </w:rPr>
    </w:lvl>
    <w:lvl w:ilvl="7" w:tplc="04090003" w:tentative="1">
      <w:start w:val="1"/>
      <w:numFmt w:val="bullet"/>
      <w:lvlText w:val="o"/>
      <w:lvlJc w:val="left"/>
      <w:pPr>
        <w:ind w:left="5757" w:hanging="360"/>
      </w:pPr>
      <w:rPr>
        <w:rFonts w:ascii="Courier New" w:hAnsi="Courier New" w:cs="Courier New" w:hint="default"/>
      </w:rPr>
    </w:lvl>
    <w:lvl w:ilvl="8" w:tplc="04090005" w:tentative="1">
      <w:start w:val="1"/>
      <w:numFmt w:val="bullet"/>
      <w:lvlText w:val=""/>
      <w:lvlJc w:val="left"/>
      <w:pPr>
        <w:ind w:left="6477" w:hanging="360"/>
      </w:pPr>
      <w:rPr>
        <w:rFonts w:ascii="Wingdings" w:hAnsi="Wingdings" w:hint="default"/>
      </w:rPr>
    </w:lvl>
  </w:abstractNum>
  <w:abstractNum w:abstractNumId="8" w15:restartNumberingAfterBreak="0">
    <w:nsid w:val="5ECC7E34"/>
    <w:multiLevelType w:val="multilevel"/>
    <w:tmpl w:val="CCE29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334C12"/>
    <w:multiLevelType w:val="hybridMultilevel"/>
    <w:tmpl w:val="26607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0F43B59"/>
    <w:multiLevelType w:val="multilevel"/>
    <w:tmpl w:val="E7A4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6551317"/>
    <w:multiLevelType w:val="hybridMultilevel"/>
    <w:tmpl w:val="F880E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AC9619F"/>
    <w:multiLevelType w:val="hybridMultilevel"/>
    <w:tmpl w:val="0CC44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C77F3D"/>
    <w:multiLevelType w:val="hybridMultilevel"/>
    <w:tmpl w:val="464C332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7AC10A0E"/>
    <w:multiLevelType w:val="hybridMultilevel"/>
    <w:tmpl w:val="5DAC07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070667"/>
    <w:multiLevelType w:val="hybridMultilevel"/>
    <w:tmpl w:val="1ACC50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0"/>
  </w:num>
  <w:num w:numId="4">
    <w:abstractNumId w:val="10"/>
  </w:num>
  <w:num w:numId="5">
    <w:abstractNumId w:val="15"/>
  </w:num>
  <w:num w:numId="6">
    <w:abstractNumId w:val="4"/>
  </w:num>
  <w:num w:numId="7">
    <w:abstractNumId w:val="6"/>
  </w:num>
  <w:num w:numId="8">
    <w:abstractNumId w:val="2"/>
  </w:num>
  <w:num w:numId="9">
    <w:abstractNumId w:val="7"/>
  </w:num>
  <w:num w:numId="10">
    <w:abstractNumId w:val="2"/>
    <w:lvlOverride w:ilvl="0">
      <w:startOverride w:val="1"/>
    </w:lvlOverride>
  </w:num>
  <w:num w:numId="11">
    <w:abstractNumId w:val="2"/>
    <w:lvlOverride w:ilvl="0">
      <w:startOverride w:val="1"/>
    </w:lvlOverride>
  </w:num>
  <w:num w:numId="12">
    <w:abstractNumId w:val="11"/>
  </w:num>
  <w:num w:numId="13">
    <w:abstractNumId w:val="9"/>
  </w:num>
  <w:num w:numId="14">
    <w:abstractNumId w:val="5"/>
  </w:num>
  <w:num w:numId="15">
    <w:abstractNumId w:val="3"/>
  </w:num>
  <w:num w:numId="16">
    <w:abstractNumId w:val="13"/>
  </w:num>
  <w:num w:numId="17">
    <w:abstractNumId w:val="2"/>
  </w:num>
  <w:num w:numId="18">
    <w:abstractNumId w:val="2"/>
    <w:lvlOverride w:ilvl="0">
      <w:startOverride w:val="1"/>
    </w:lvlOverride>
  </w:num>
  <w:num w:numId="19">
    <w:abstractNumId w:val="12"/>
  </w:num>
  <w:num w:numId="20">
    <w:abstractNumId w:val="2"/>
    <w:lvlOverride w:ilvl="0">
      <w:startOverride w:val="1"/>
    </w:lvlOverride>
  </w:num>
  <w:num w:numId="21">
    <w:abstractNumId w:val="14"/>
  </w:num>
  <w:num w:numId="22">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638D"/>
    <w:rsid w:val="000374C3"/>
    <w:rsid w:val="00046B3F"/>
    <w:rsid w:val="000504D7"/>
    <w:rsid w:val="000574A4"/>
    <w:rsid w:val="0007081D"/>
    <w:rsid w:val="00071E06"/>
    <w:rsid w:val="00091427"/>
    <w:rsid w:val="00097BC3"/>
    <w:rsid w:val="000D014E"/>
    <w:rsid w:val="000D4CF8"/>
    <w:rsid w:val="000E57CA"/>
    <w:rsid w:val="00100E84"/>
    <w:rsid w:val="00127C7B"/>
    <w:rsid w:val="0013249F"/>
    <w:rsid w:val="00133E33"/>
    <w:rsid w:val="001420A9"/>
    <w:rsid w:val="00142515"/>
    <w:rsid w:val="00180C50"/>
    <w:rsid w:val="00191BE0"/>
    <w:rsid w:val="00193D56"/>
    <w:rsid w:val="001A52EE"/>
    <w:rsid w:val="001E281C"/>
    <w:rsid w:val="0021340A"/>
    <w:rsid w:val="00294A9B"/>
    <w:rsid w:val="00297852"/>
    <w:rsid w:val="002A7958"/>
    <w:rsid w:val="002B6AC9"/>
    <w:rsid w:val="002E6B49"/>
    <w:rsid w:val="002F08B1"/>
    <w:rsid w:val="003134A9"/>
    <w:rsid w:val="0033087A"/>
    <w:rsid w:val="00333435"/>
    <w:rsid w:val="00342E52"/>
    <w:rsid w:val="003A285F"/>
    <w:rsid w:val="003B3DD2"/>
    <w:rsid w:val="003B5347"/>
    <w:rsid w:val="003C04C9"/>
    <w:rsid w:val="003D3A88"/>
    <w:rsid w:val="003E4252"/>
    <w:rsid w:val="00402BDF"/>
    <w:rsid w:val="004108C9"/>
    <w:rsid w:val="00440465"/>
    <w:rsid w:val="00447FB4"/>
    <w:rsid w:val="00451B7C"/>
    <w:rsid w:val="00462FFB"/>
    <w:rsid w:val="00463061"/>
    <w:rsid w:val="00476BFF"/>
    <w:rsid w:val="004835D7"/>
    <w:rsid w:val="00497902"/>
    <w:rsid w:val="004B5F31"/>
    <w:rsid w:val="004C2A8B"/>
    <w:rsid w:val="005032B6"/>
    <w:rsid w:val="005425C4"/>
    <w:rsid w:val="00555C4C"/>
    <w:rsid w:val="00570AFF"/>
    <w:rsid w:val="005845A5"/>
    <w:rsid w:val="0059076D"/>
    <w:rsid w:val="005A69D8"/>
    <w:rsid w:val="005B4C1E"/>
    <w:rsid w:val="005D15C4"/>
    <w:rsid w:val="005D69A7"/>
    <w:rsid w:val="0060467D"/>
    <w:rsid w:val="00607B14"/>
    <w:rsid w:val="006362E6"/>
    <w:rsid w:val="00636E88"/>
    <w:rsid w:val="00642A62"/>
    <w:rsid w:val="006445FF"/>
    <w:rsid w:val="006608D9"/>
    <w:rsid w:val="00663EB9"/>
    <w:rsid w:val="00664AF0"/>
    <w:rsid w:val="006B19A7"/>
    <w:rsid w:val="006B6D13"/>
    <w:rsid w:val="00703770"/>
    <w:rsid w:val="00732B44"/>
    <w:rsid w:val="0076132E"/>
    <w:rsid w:val="00782426"/>
    <w:rsid w:val="007873DC"/>
    <w:rsid w:val="007979A2"/>
    <w:rsid w:val="007B5457"/>
    <w:rsid w:val="007E230E"/>
    <w:rsid w:val="007E6D2F"/>
    <w:rsid w:val="00807618"/>
    <w:rsid w:val="00843DC6"/>
    <w:rsid w:val="008806B9"/>
    <w:rsid w:val="0088726A"/>
    <w:rsid w:val="008A3B62"/>
    <w:rsid w:val="008D512E"/>
    <w:rsid w:val="008E7096"/>
    <w:rsid w:val="00900CD6"/>
    <w:rsid w:val="0091638D"/>
    <w:rsid w:val="00933FCA"/>
    <w:rsid w:val="00953317"/>
    <w:rsid w:val="009559B3"/>
    <w:rsid w:val="00974997"/>
    <w:rsid w:val="009A5471"/>
    <w:rsid w:val="009B111F"/>
    <w:rsid w:val="00A84B60"/>
    <w:rsid w:val="00AB0634"/>
    <w:rsid w:val="00AC3B38"/>
    <w:rsid w:val="00AC68CF"/>
    <w:rsid w:val="00AD0DCB"/>
    <w:rsid w:val="00B00556"/>
    <w:rsid w:val="00B23278"/>
    <w:rsid w:val="00B2701D"/>
    <w:rsid w:val="00B5208E"/>
    <w:rsid w:val="00B5514F"/>
    <w:rsid w:val="00B7113A"/>
    <w:rsid w:val="00B7317A"/>
    <w:rsid w:val="00B74C20"/>
    <w:rsid w:val="00B7567D"/>
    <w:rsid w:val="00BA7808"/>
    <w:rsid w:val="00BB23EA"/>
    <w:rsid w:val="00BC51EC"/>
    <w:rsid w:val="00BC55FD"/>
    <w:rsid w:val="00BC5ECE"/>
    <w:rsid w:val="00BF3372"/>
    <w:rsid w:val="00BF3603"/>
    <w:rsid w:val="00BF7043"/>
    <w:rsid w:val="00C260C7"/>
    <w:rsid w:val="00C9072E"/>
    <w:rsid w:val="00CB2A83"/>
    <w:rsid w:val="00CB6337"/>
    <w:rsid w:val="00CC3E1F"/>
    <w:rsid w:val="00CC4995"/>
    <w:rsid w:val="00CF3D13"/>
    <w:rsid w:val="00D11C4A"/>
    <w:rsid w:val="00D3739B"/>
    <w:rsid w:val="00D464B8"/>
    <w:rsid w:val="00D57891"/>
    <w:rsid w:val="00D716FF"/>
    <w:rsid w:val="00D77098"/>
    <w:rsid w:val="00DA6BAA"/>
    <w:rsid w:val="00DE29B5"/>
    <w:rsid w:val="00DF07F1"/>
    <w:rsid w:val="00E15EF6"/>
    <w:rsid w:val="00E25204"/>
    <w:rsid w:val="00EA275B"/>
    <w:rsid w:val="00EB326B"/>
    <w:rsid w:val="00EE03EF"/>
    <w:rsid w:val="00EE1AFA"/>
    <w:rsid w:val="00EE3C98"/>
    <w:rsid w:val="00F068F5"/>
    <w:rsid w:val="00F071DD"/>
    <w:rsid w:val="00F1187F"/>
    <w:rsid w:val="00F33EB8"/>
    <w:rsid w:val="00F5132F"/>
    <w:rsid w:val="00F5686B"/>
    <w:rsid w:val="00F7264C"/>
    <w:rsid w:val="00F73199"/>
    <w:rsid w:val="00F9315F"/>
    <w:rsid w:val="00FA3C77"/>
    <w:rsid w:val="00FD7610"/>
    <w:rsid w:val="00FE622B"/>
    <w:rsid w:val="00FE7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06D25"/>
  <w15:chartTrackingRefBased/>
  <w15:docId w15:val="{47F27247-CE0B-44D9-B029-B495993FD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5457"/>
    <w:pPr>
      <w:spacing w:line="360" w:lineRule="auto"/>
      <w:jc w:val="both"/>
    </w:pPr>
    <w:rPr>
      <w:rFonts w:ascii="Arial" w:hAnsi="Arial" w:cs="Arial"/>
      <w:sz w:val="24"/>
      <w:szCs w:val="24"/>
      <w:lang w:val="bg-BG"/>
    </w:rPr>
  </w:style>
  <w:style w:type="paragraph" w:styleId="Heading1">
    <w:name w:val="heading 1"/>
    <w:basedOn w:val="Normal"/>
    <w:next w:val="Normal"/>
    <w:link w:val="Heading1Char"/>
    <w:uiPriority w:val="9"/>
    <w:qFormat/>
    <w:rsid w:val="00B7317A"/>
    <w:pPr>
      <w:keepNext/>
      <w:autoSpaceDE w:val="0"/>
      <w:spacing w:after="200" w:line="276" w:lineRule="auto"/>
      <w:ind w:left="720" w:hanging="363"/>
      <w:jc w:val="left"/>
      <w:outlineLvl w:val="0"/>
    </w:pPr>
    <w:rPr>
      <w:rFonts w:eastAsiaTheme="minorEastAsia" w:cs="Times New Roman"/>
      <w:b/>
      <w:sz w:val="36"/>
      <w:szCs w:val="28"/>
      <w:lang w:eastAsia="zh-CN"/>
    </w:rPr>
  </w:style>
  <w:style w:type="paragraph" w:styleId="Heading2">
    <w:name w:val="heading 2"/>
    <w:basedOn w:val="Normal"/>
    <w:next w:val="Normal"/>
    <w:link w:val="Heading2Char"/>
    <w:uiPriority w:val="99"/>
    <w:unhideWhenUsed/>
    <w:qFormat/>
    <w:rsid w:val="007B5457"/>
    <w:pPr>
      <w:keepNext/>
      <w:numPr>
        <w:numId w:val="17"/>
      </w:numPr>
      <w:autoSpaceDE w:val="0"/>
      <w:spacing w:before="240" w:after="240" w:line="276" w:lineRule="auto"/>
      <w:jc w:val="left"/>
      <w:outlineLvl w:val="1"/>
    </w:pPr>
    <w:rPr>
      <w:rFonts w:eastAsia="Times New Roman"/>
      <w:b/>
      <w:bCs/>
      <w:iCs/>
      <w:sz w:val="28"/>
      <w:szCs w:val="28"/>
      <w:lang w:eastAsia="zh-CN"/>
    </w:rPr>
  </w:style>
  <w:style w:type="paragraph" w:styleId="Heading3">
    <w:name w:val="heading 3"/>
    <w:basedOn w:val="Normal"/>
    <w:next w:val="Normal"/>
    <w:link w:val="Heading3Char"/>
    <w:uiPriority w:val="9"/>
    <w:unhideWhenUsed/>
    <w:qFormat/>
    <w:rsid w:val="005425C4"/>
    <w:pPr>
      <w:keepNext/>
      <w:keepLines/>
      <w:spacing w:before="40" w:after="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317A"/>
    <w:rPr>
      <w:rFonts w:ascii="Arial" w:eastAsiaTheme="minorEastAsia" w:hAnsi="Arial" w:cs="Times New Roman"/>
      <w:b/>
      <w:sz w:val="36"/>
      <w:szCs w:val="28"/>
      <w:lang w:val="bg-BG" w:eastAsia="zh-CN"/>
    </w:rPr>
  </w:style>
  <w:style w:type="paragraph" w:styleId="Title">
    <w:name w:val="Title"/>
    <w:basedOn w:val="Normal"/>
    <w:next w:val="Normal"/>
    <w:link w:val="TitleChar"/>
    <w:uiPriority w:val="10"/>
    <w:qFormat/>
    <w:rsid w:val="009163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638D"/>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91638D"/>
    <w:pPr>
      <w:spacing w:after="0" w:line="240" w:lineRule="auto"/>
    </w:pPr>
    <w:rPr>
      <w:rFonts w:eastAsiaTheme="minorEastAsia"/>
    </w:rPr>
  </w:style>
  <w:style w:type="character" w:customStyle="1" w:styleId="NoSpacingChar">
    <w:name w:val="No Spacing Char"/>
    <w:basedOn w:val="DefaultParagraphFont"/>
    <w:link w:val="NoSpacing"/>
    <w:uiPriority w:val="1"/>
    <w:rsid w:val="0091638D"/>
    <w:rPr>
      <w:rFonts w:eastAsiaTheme="minorEastAsia"/>
    </w:rPr>
  </w:style>
  <w:style w:type="character" w:customStyle="1" w:styleId="Heading2Char">
    <w:name w:val="Heading 2 Char"/>
    <w:basedOn w:val="DefaultParagraphFont"/>
    <w:link w:val="Heading2"/>
    <w:uiPriority w:val="99"/>
    <w:rsid w:val="007B5457"/>
    <w:rPr>
      <w:rFonts w:ascii="Arial" w:eastAsia="Times New Roman" w:hAnsi="Arial" w:cs="Arial"/>
      <w:b/>
      <w:bCs/>
      <w:iCs/>
      <w:sz w:val="28"/>
      <w:szCs w:val="28"/>
      <w:lang w:val="bg-BG" w:eastAsia="zh-CN"/>
    </w:rPr>
  </w:style>
  <w:style w:type="character" w:customStyle="1" w:styleId="Heading3Char">
    <w:name w:val="Heading 3 Char"/>
    <w:basedOn w:val="DefaultParagraphFont"/>
    <w:link w:val="Heading3"/>
    <w:uiPriority w:val="9"/>
    <w:rsid w:val="005425C4"/>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9A5471"/>
    <w:pPr>
      <w:outlineLvl w:val="9"/>
    </w:pPr>
  </w:style>
  <w:style w:type="paragraph" w:styleId="TOC1">
    <w:name w:val="toc 1"/>
    <w:basedOn w:val="Normal"/>
    <w:next w:val="Normal"/>
    <w:autoRedefine/>
    <w:uiPriority w:val="39"/>
    <w:unhideWhenUsed/>
    <w:rsid w:val="009A5471"/>
    <w:pPr>
      <w:spacing w:after="100"/>
    </w:pPr>
  </w:style>
  <w:style w:type="paragraph" w:styleId="TOC2">
    <w:name w:val="toc 2"/>
    <w:basedOn w:val="Normal"/>
    <w:next w:val="Normal"/>
    <w:autoRedefine/>
    <w:uiPriority w:val="39"/>
    <w:unhideWhenUsed/>
    <w:rsid w:val="009A5471"/>
    <w:pPr>
      <w:spacing w:after="100"/>
      <w:ind w:left="220"/>
    </w:pPr>
  </w:style>
  <w:style w:type="paragraph" w:styleId="TOC3">
    <w:name w:val="toc 3"/>
    <w:basedOn w:val="Normal"/>
    <w:next w:val="Normal"/>
    <w:autoRedefine/>
    <w:uiPriority w:val="39"/>
    <w:unhideWhenUsed/>
    <w:rsid w:val="009A5471"/>
    <w:pPr>
      <w:spacing w:after="100"/>
      <w:ind w:left="440"/>
    </w:pPr>
  </w:style>
  <w:style w:type="character" w:styleId="Hyperlink">
    <w:name w:val="Hyperlink"/>
    <w:basedOn w:val="DefaultParagraphFont"/>
    <w:uiPriority w:val="99"/>
    <w:unhideWhenUsed/>
    <w:rsid w:val="009A5471"/>
    <w:rPr>
      <w:color w:val="0563C1" w:themeColor="hyperlink"/>
      <w:u w:val="single"/>
    </w:rPr>
  </w:style>
  <w:style w:type="paragraph" w:styleId="Bibliography">
    <w:name w:val="Bibliography"/>
    <w:basedOn w:val="Normal"/>
    <w:next w:val="Normal"/>
    <w:uiPriority w:val="37"/>
    <w:unhideWhenUsed/>
    <w:rsid w:val="008A3B62"/>
  </w:style>
  <w:style w:type="paragraph" w:styleId="ListParagraph">
    <w:name w:val="List Paragraph"/>
    <w:basedOn w:val="Normal"/>
    <w:uiPriority w:val="34"/>
    <w:qFormat/>
    <w:rsid w:val="00EE3C98"/>
    <w:pPr>
      <w:ind w:left="720"/>
      <w:contextualSpacing/>
    </w:pPr>
  </w:style>
  <w:style w:type="paragraph" w:styleId="BodyText">
    <w:name w:val="Body Text"/>
    <w:basedOn w:val="Normal"/>
    <w:link w:val="BodyTextChar"/>
    <w:rsid w:val="00F73199"/>
    <w:pPr>
      <w:spacing w:after="0" w:line="240" w:lineRule="auto"/>
    </w:pPr>
    <w:rPr>
      <w:rFonts w:ascii="Times New Roman" w:eastAsia="Times New Roman" w:hAnsi="Times New Roman" w:cs="Times New Roman"/>
      <w:lang w:eastAsia="bg-BG"/>
    </w:rPr>
  </w:style>
  <w:style w:type="character" w:customStyle="1" w:styleId="BodyTextChar">
    <w:name w:val="Body Text Char"/>
    <w:basedOn w:val="DefaultParagraphFont"/>
    <w:link w:val="BodyText"/>
    <w:rsid w:val="00F73199"/>
    <w:rPr>
      <w:rFonts w:ascii="Times New Roman" w:eastAsia="Times New Roman" w:hAnsi="Times New Roman" w:cs="Times New Roman"/>
      <w:sz w:val="24"/>
      <w:szCs w:val="24"/>
      <w:lang w:val="bg-BG" w:eastAsia="bg-BG"/>
    </w:rPr>
  </w:style>
  <w:style w:type="paragraph" w:styleId="BalloonText">
    <w:name w:val="Balloon Text"/>
    <w:basedOn w:val="Normal"/>
    <w:link w:val="BalloonTextChar"/>
    <w:uiPriority w:val="99"/>
    <w:semiHidden/>
    <w:unhideWhenUsed/>
    <w:rsid w:val="00097BC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7BC3"/>
    <w:rPr>
      <w:rFonts w:ascii="Segoe UI" w:hAnsi="Segoe UI" w:cs="Segoe UI"/>
      <w:sz w:val="18"/>
      <w:szCs w:val="18"/>
      <w:lang w:val="bg-BG"/>
    </w:rPr>
  </w:style>
  <w:style w:type="paragraph" w:styleId="Revision">
    <w:name w:val="Revision"/>
    <w:hidden/>
    <w:uiPriority w:val="99"/>
    <w:semiHidden/>
    <w:rsid w:val="00097BC3"/>
    <w:pPr>
      <w:spacing w:after="0" w:line="240" w:lineRule="auto"/>
    </w:pPr>
    <w:rPr>
      <w:rFonts w:ascii="Arial" w:hAnsi="Arial" w:cs="Arial"/>
      <w:sz w:val="24"/>
      <w:szCs w:val="24"/>
      <w:lang w:val="bg-BG"/>
    </w:rPr>
  </w:style>
  <w:style w:type="character" w:styleId="Emphasis">
    <w:name w:val="Emphasis"/>
    <w:basedOn w:val="DefaultParagraphFont"/>
    <w:uiPriority w:val="20"/>
    <w:qFormat/>
    <w:rsid w:val="00B23278"/>
    <w:rPr>
      <w:i/>
      <w:iCs/>
    </w:rPr>
  </w:style>
  <w:style w:type="character" w:styleId="Strong">
    <w:name w:val="Strong"/>
    <w:basedOn w:val="DefaultParagraphFont"/>
    <w:uiPriority w:val="22"/>
    <w:qFormat/>
    <w:rsid w:val="00B23278"/>
    <w:rPr>
      <w:b/>
      <w:bCs/>
    </w:rPr>
  </w:style>
  <w:style w:type="paragraph" w:styleId="Caption">
    <w:name w:val="caption"/>
    <w:basedOn w:val="Normal"/>
    <w:next w:val="Normal"/>
    <w:uiPriority w:val="35"/>
    <w:unhideWhenUsed/>
    <w:qFormat/>
    <w:rsid w:val="0021340A"/>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C3B38"/>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0937">
      <w:bodyDiv w:val="1"/>
      <w:marLeft w:val="0"/>
      <w:marRight w:val="0"/>
      <w:marTop w:val="0"/>
      <w:marBottom w:val="0"/>
      <w:divBdr>
        <w:top w:val="none" w:sz="0" w:space="0" w:color="auto"/>
        <w:left w:val="none" w:sz="0" w:space="0" w:color="auto"/>
        <w:bottom w:val="none" w:sz="0" w:space="0" w:color="auto"/>
        <w:right w:val="none" w:sz="0" w:space="0" w:color="auto"/>
      </w:divBdr>
    </w:div>
    <w:div w:id="25108246">
      <w:bodyDiv w:val="1"/>
      <w:marLeft w:val="0"/>
      <w:marRight w:val="0"/>
      <w:marTop w:val="0"/>
      <w:marBottom w:val="0"/>
      <w:divBdr>
        <w:top w:val="none" w:sz="0" w:space="0" w:color="auto"/>
        <w:left w:val="none" w:sz="0" w:space="0" w:color="auto"/>
        <w:bottom w:val="none" w:sz="0" w:space="0" w:color="auto"/>
        <w:right w:val="none" w:sz="0" w:space="0" w:color="auto"/>
      </w:divBdr>
    </w:div>
    <w:div w:id="25713212">
      <w:bodyDiv w:val="1"/>
      <w:marLeft w:val="0"/>
      <w:marRight w:val="0"/>
      <w:marTop w:val="0"/>
      <w:marBottom w:val="0"/>
      <w:divBdr>
        <w:top w:val="none" w:sz="0" w:space="0" w:color="auto"/>
        <w:left w:val="none" w:sz="0" w:space="0" w:color="auto"/>
        <w:bottom w:val="none" w:sz="0" w:space="0" w:color="auto"/>
        <w:right w:val="none" w:sz="0" w:space="0" w:color="auto"/>
      </w:divBdr>
    </w:div>
    <w:div w:id="26149582">
      <w:bodyDiv w:val="1"/>
      <w:marLeft w:val="0"/>
      <w:marRight w:val="0"/>
      <w:marTop w:val="0"/>
      <w:marBottom w:val="0"/>
      <w:divBdr>
        <w:top w:val="none" w:sz="0" w:space="0" w:color="auto"/>
        <w:left w:val="none" w:sz="0" w:space="0" w:color="auto"/>
        <w:bottom w:val="none" w:sz="0" w:space="0" w:color="auto"/>
        <w:right w:val="none" w:sz="0" w:space="0" w:color="auto"/>
      </w:divBdr>
    </w:div>
    <w:div w:id="28529172">
      <w:bodyDiv w:val="1"/>
      <w:marLeft w:val="0"/>
      <w:marRight w:val="0"/>
      <w:marTop w:val="0"/>
      <w:marBottom w:val="0"/>
      <w:divBdr>
        <w:top w:val="none" w:sz="0" w:space="0" w:color="auto"/>
        <w:left w:val="none" w:sz="0" w:space="0" w:color="auto"/>
        <w:bottom w:val="none" w:sz="0" w:space="0" w:color="auto"/>
        <w:right w:val="none" w:sz="0" w:space="0" w:color="auto"/>
      </w:divBdr>
    </w:div>
    <w:div w:id="34624252">
      <w:bodyDiv w:val="1"/>
      <w:marLeft w:val="0"/>
      <w:marRight w:val="0"/>
      <w:marTop w:val="0"/>
      <w:marBottom w:val="0"/>
      <w:divBdr>
        <w:top w:val="none" w:sz="0" w:space="0" w:color="auto"/>
        <w:left w:val="none" w:sz="0" w:space="0" w:color="auto"/>
        <w:bottom w:val="none" w:sz="0" w:space="0" w:color="auto"/>
        <w:right w:val="none" w:sz="0" w:space="0" w:color="auto"/>
      </w:divBdr>
    </w:div>
    <w:div w:id="47152110">
      <w:bodyDiv w:val="1"/>
      <w:marLeft w:val="0"/>
      <w:marRight w:val="0"/>
      <w:marTop w:val="0"/>
      <w:marBottom w:val="0"/>
      <w:divBdr>
        <w:top w:val="none" w:sz="0" w:space="0" w:color="auto"/>
        <w:left w:val="none" w:sz="0" w:space="0" w:color="auto"/>
        <w:bottom w:val="none" w:sz="0" w:space="0" w:color="auto"/>
        <w:right w:val="none" w:sz="0" w:space="0" w:color="auto"/>
      </w:divBdr>
    </w:div>
    <w:div w:id="49695981">
      <w:bodyDiv w:val="1"/>
      <w:marLeft w:val="0"/>
      <w:marRight w:val="0"/>
      <w:marTop w:val="0"/>
      <w:marBottom w:val="0"/>
      <w:divBdr>
        <w:top w:val="none" w:sz="0" w:space="0" w:color="auto"/>
        <w:left w:val="none" w:sz="0" w:space="0" w:color="auto"/>
        <w:bottom w:val="none" w:sz="0" w:space="0" w:color="auto"/>
        <w:right w:val="none" w:sz="0" w:space="0" w:color="auto"/>
      </w:divBdr>
    </w:div>
    <w:div w:id="55277941">
      <w:bodyDiv w:val="1"/>
      <w:marLeft w:val="0"/>
      <w:marRight w:val="0"/>
      <w:marTop w:val="0"/>
      <w:marBottom w:val="0"/>
      <w:divBdr>
        <w:top w:val="none" w:sz="0" w:space="0" w:color="auto"/>
        <w:left w:val="none" w:sz="0" w:space="0" w:color="auto"/>
        <w:bottom w:val="none" w:sz="0" w:space="0" w:color="auto"/>
        <w:right w:val="none" w:sz="0" w:space="0" w:color="auto"/>
      </w:divBdr>
    </w:div>
    <w:div w:id="57365393">
      <w:bodyDiv w:val="1"/>
      <w:marLeft w:val="0"/>
      <w:marRight w:val="0"/>
      <w:marTop w:val="0"/>
      <w:marBottom w:val="0"/>
      <w:divBdr>
        <w:top w:val="none" w:sz="0" w:space="0" w:color="auto"/>
        <w:left w:val="none" w:sz="0" w:space="0" w:color="auto"/>
        <w:bottom w:val="none" w:sz="0" w:space="0" w:color="auto"/>
        <w:right w:val="none" w:sz="0" w:space="0" w:color="auto"/>
      </w:divBdr>
    </w:div>
    <w:div w:id="79837764">
      <w:bodyDiv w:val="1"/>
      <w:marLeft w:val="0"/>
      <w:marRight w:val="0"/>
      <w:marTop w:val="0"/>
      <w:marBottom w:val="0"/>
      <w:divBdr>
        <w:top w:val="none" w:sz="0" w:space="0" w:color="auto"/>
        <w:left w:val="none" w:sz="0" w:space="0" w:color="auto"/>
        <w:bottom w:val="none" w:sz="0" w:space="0" w:color="auto"/>
        <w:right w:val="none" w:sz="0" w:space="0" w:color="auto"/>
      </w:divBdr>
    </w:div>
    <w:div w:id="99841502">
      <w:bodyDiv w:val="1"/>
      <w:marLeft w:val="0"/>
      <w:marRight w:val="0"/>
      <w:marTop w:val="0"/>
      <w:marBottom w:val="0"/>
      <w:divBdr>
        <w:top w:val="none" w:sz="0" w:space="0" w:color="auto"/>
        <w:left w:val="none" w:sz="0" w:space="0" w:color="auto"/>
        <w:bottom w:val="none" w:sz="0" w:space="0" w:color="auto"/>
        <w:right w:val="none" w:sz="0" w:space="0" w:color="auto"/>
      </w:divBdr>
    </w:div>
    <w:div w:id="112328731">
      <w:bodyDiv w:val="1"/>
      <w:marLeft w:val="0"/>
      <w:marRight w:val="0"/>
      <w:marTop w:val="0"/>
      <w:marBottom w:val="0"/>
      <w:divBdr>
        <w:top w:val="none" w:sz="0" w:space="0" w:color="auto"/>
        <w:left w:val="none" w:sz="0" w:space="0" w:color="auto"/>
        <w:bottom w:val="none" w:sz="0" w:space="0" w:color="auto"/>
        <w:right w:val="none" w:sz="0" w:space="0" w:color="auto"/>
      </w:divBdr>
    </w:div>
    <w:div w:id="120727300">
      <w:bodyDiv w:val="1"/>
      <w:marLeft w:val="0"/>
      <w:marRight w:val="0"/>
      <w:marTop w:val="0"/>
      <w:marBottom w:val="0"/>
      <w:divBdr>
        <w:top w:val="none" w:sz="0" w:space="0" w:color="auto"/>
        <w:left w:val="none" w:sz="0" w:space="0" w:color="auto"/>
        <w:bottom w:val="none" w:sz="0" w:space="0" w:color="auto"/>
        <w:right w:val="none" w:sz="0" w:space="0" w:color="auto"/>
      </w:divBdr>
    </w:div>
    <w:div w:id="139814349">
      <w:bodyDiv w:val="1"/>
      <w:marLeft w:val="0"/>
      <w:marRight w:val="0"/>
      <w:marTop w:val="0"/>
      <w:marBottom w:val="0"/>
      <w:divBdr>
        <w:top w:val="none" w:sz="0" w:space="0" w:color="auto"/>
        <w:left w:val="none" w:sz="0" w:space="0" w:color="auto"/>
        <w:bottom w:val="none" w:sz="0" w:space="0" w:color="auto"/>
        <w:right w:val="none" w:sz="0" w:space="0" w:color="auto"/>
      </w:divBdr>
    </w:div>
    <w:div w:id="144706085">
      <w:bodyDiv w:val="1"/>
      <w:marLeft w:val="0"/>
      <w:marRight w:val="0"/>
      <w:marTop w:val="0"/>
      <w:marBottom w:val="0"/>
      <w:divBdr>
        <w:top w:val="none" w:sz="0" w:space="0" w:color="auto"/>
        <w:left w:val="none" w:sz="0" w:space="0" w:color="auto"/>
        <w:bottom w:val="none" w:sz="0" w:space="0" w:color="auto"/>
        <w:right w:val="none" w:sz="0" w:space="0" w:color="auto"/>
      </w:divBdr>
    </w:div>
    <w:div w:id="147405946">
      <w:bodyDiv w:val="1"/>
      <w:marLeft w:val="0"/>
      <w:marRight w:val="0"/>
      <w:marTop w:val="0"/>
      <w:marBottom w:val="0"/>
      <w:divBdr>
        <w:top w:val="none" w:sz="0" w:space="0" w:color="auto"/>
        <w:left w:val="none" w:sz="0" w:space="0" w:color="auto"/>
        <w:bottom w:val="none" w:sz="0" w:space="0" w:color="auto"/>
        <w:right w:val="none" w:sz="0" w:space="0" w:color="auto"/>
      </w:divBdr>
    </w:div>
    <w:div w:id="147795320">
      <w:bodyDiv w:val="1"/>
      <w:marLeft w:val="0"/>
      <w:marRight w:val="0"/>
      <w:marTop w:val="0"/>
      <w:marBottom w:val="0"/>
      <w:divBdr>
        <w:top w:val="none" w:sz="0" w:space="0" w:color="auto"/>
        <w:left w:val="none" w:sz="0" w:space="0" w:color="auto"/>
        <w:bottom w:val="none" w:sz="0" w:space="0" w:color="auto"/>
        <w:right w:val="none" w:sz="0" w:space="0" w:color="auto"/>
      </w:divBdr>
    </w:div>
    <w:div w:id="155734075">
      <w:bodyDiv w:val="1"/>
      <w:marLeft w:val="0"/>
      <w:marRight w:val="0"/>
      <w:marTop w:val="0"/>
      <w:marBottom w:val="0"/>
      <w:divBdr>
        <w:top w:val="none" w:sz="0" w:space="0" w:color="auto"/>
        <w:left w:val="none" w:sz="0" w:space="0" w:color="auto"/>
        <w:bottom w:val="none" w:sz="0" w:space="0" w:color="auto"/>
        <w:right w:val="none" w:sz="0" w:space="0" w:color="auto"/>
      </w:divBdr>
    </w:div>
    <w:div w:id="164634981">
      <w:bodyDiv w:val="1"/>
      <w:marLeft w:val="0"/>
      <w:marRight w:val="0"/>
      <w:marTop w:val="0"/>
      <w:marBottom w:val="0"/>
      <w:divBdr>
        <w:top w:val="none" w:sz="0" w:space="0" w:color="auto"/>
        <w:left w:val="none" w:sz="0" w:space="0" w:color="auto"/>
        <w:bottom w:val="none" w:sz="0" w:space="0" w:color="auto"/>
        <w:right w:val="none" w:sz="0" w:space="0" w:color="auto"/>
      </w:divBdr>
    </w:div>
    <w:div w:id="167840439">
      <w:bodyDiv w:val="1"/>
      <w:marLeft w:val="0"/>
      <w:marRight w:val="0"/>
      <w:marTop w:val="0"/>
      <w:marBottom w:val="0"/>
      <w:divBdr>
        <w:top w:val="none" w:sz="0" w:space="0" w:color="auto"/>
        <w:left w:val="none" w:sz="0" w:space="0" w:color="auto"/>
        <w:bottom w:val="none" w:sz="0" w:space="0" w:color="auto"/>
        <w:right w:val="none" w:sz="0" w:space="0" w:color="auto"/>
      </w:divBdr>
    </w:div>
    <w:div w:id="170686553">
      <w:bodyDiv w:val="1"/>
      <w:marLeft w:val="0"/>
      <w:marRight w:val="0"/>
      <w:marTop w:val="0"/>
      <w:marBottom w:val="0"/>
      <w:divBdr>
        <w:top w:val="none" w:sz="0" w:space="0" w:color="auto"/>
        <w:left w:val="none" w:sz="0" w:space="0" w:color="auto"/>
        <w:bottom w:val="none" w:sz="0" w:space="0" w:color="auto"/>
        <w:right w:val="none" w:sz="0" w:space="0" w:color="auto"/>
      </w:divBdr>
    </w:div>
    <w:div w:id="184176218">
      <w:bodyDiv w:val="1"/>
      <w:marLeft w:val="0"/>
      <w:marRight w:val="0"/>
      <w:marTop w:val="0"/>
      <w:marBottom w:val="0"/>
      <w:divBdr>
        <w:top w:val="none" w:sz="0" w:space="0" w:color="auto"/>
        <w:left w:val="none" w:sz="0" w:space="0" w:color="auto"/>
        <w:bottom w:val="none" w:sz="0" w:space="0" w:color="auto"/>
        <w:right w:val="none" w:sz="0" w:space="0" w:color="auto"/>
      </w:divBdr>
    </w:div>
    <w:div w:id="211502222">
      <w:bodyDiv w:val="1"/>
      <w:marLeft w:val="0"/>
      <w:marRight w:val="0"/>
      <w:marTop w:val="0"/>
      <w:marBottom w:val="0"/>
      <w:divBdr>
        <w:top w:val="none" w:sz="0" w:space="0" w:color="auto"/>
        <w:left w:val="none" w:sz="0" w:space="0" w:color="auto"/>
        <w:bottom w:val="none" w:sz="0" w:space="0" w:color="auto"/>
        <w:right w:val="none" w:sz="0" w:space="0" w:color="auto"/>
      </w:divBdr>
    </w:div>
    <w:div w:id="215557423">
      <w:bodyDiv w:val="1"/>
      <w:marLeft w:val="0"/>
      <w:marRight w:val="0"/>
      <w:marTop w:val="0"/>
      <w:marBottom w:val="0"/>
      <w:divBdr>
        <w:top w:val="none" w:sz="0" w:space="0" w:color="auto"/>
        <w:left w:val="none" w:sz="0" w:space="0" w:color="auto"/>
        <w:bottom w:val="none" w:sz="0" w:space="0" w:color="auto"/>
        <w:right w:val="none" w:sz="0" w:space="0" w:color="auto"/>
      </w:divBdr>
    </w:div>
    <w:div w:id="219366845">
      <w:bodyDiv w:val="1"/>
      <w:marLeft w:val="0"/>
      <w:marRight w:val="0"/>
      <w:marTop w:val="0"/>
      <w:marBottom w:val="0"/>
      <w:divBdr>
        <w:top w:val="none" w:sz="0" w:space="0" w:color="auto"/>
        <w:left w:val="none" w:sz="0" w:space="0" w:color="auto"/>
        <w:bottom w:val="none" w:sz="0" w:space="0" w:color="auto"/>
        <w:right w:val="none" w:sz="0" w:space="0" w:color="auto"/>
      </w:divBdr>
    </w:div>
    <w:div w:id="219367541">
      <w:bodyDiv w:val="1"/>
      <w:marLeft w:val="0"/>
      <w:marRight w:val="0"/>
      <w:marTop w:val="0"/>
      <w:marBottom w:val="0"/>
      <w:divBdr>
        <w:top w:val="none" w:sz="0" w:space="0" w:color="auto"/>
        <w:left w:val="none" w:sz="0" w:space="0" w:color="auto"/>
        <w:bottom w:val="none" w:sz="0" w:space="0" w:color="auto"/>
        <w:right w:val="none" w:sz="0" w:space="0" w:color="auto"/>
      </w:divBdr>
    </w:div>
    <w:div w:id="235164818">
      <w:bodyDiv w:val="1"/>
      <w:marLeft w:val="0"/>
      <w:marRight w:val="0"/>
      <w:marTop w:val="0"/>
      <w:marBottom w:val="0"/>
      <w:divBdr>
        <w:top w:val="none" w:sz="0" w:space="0" w:color="auto"/>
        <w:left w:val="none" w:sz="0" w:space="0" w:color="auto"/>
        <w:bottom w:val="none" w:sz="0" w:space="0" w:color="auto"/>
        <w:right w:val="none" w:sz="0" w:space="0" w:color="auto"/>
      </w:divBdr>
    </w:div>
    <w:div w:id="248082868">
      <w:bodyDiv w:val="1"/>
      <w:marLeft w:val="0"/>
      <w:marRight w:val="0"/>
      <w:marTop w:val="0"/>
      <w:marBottom w:val="0"/>
      <w:divBdr>
        <w:top w:val="none" w:sz="0" w:space="0" w:color="auto"/>
        <w:left w:val="none" w:sz="0" w:space="0" w:color="auto"/>
        <w:bottom w:val="none" w:sz="0" w:space="0" w:color="auto"/>
        <w:right w:val="none" w:sz="0" w:space="0" w:color="auto"/>
      </w:divBdr>
    </w:div>
    <w:div w:id="276915700">
      <w:bodyDiv w:val="1"/>
      <w:marLeft w:val="0"/>
      <w:marRight w:val="0"/>
      <w:marTop w:val="0"/>
      <w:marBottom w:val="0"/>
      <w:divBdr>
        <w:top w:val="none" w:sz="0" w:space="0" w:color="auto"/>
        <w:left w:val="none" w:sz="0" w:space="0" w:color="auto"/>
        <w:bottom w:val="none" w:sz="0" w:space="0" w:color="auto"/>
        <w:right w:val="none" w:sz="0" w:space="0" w:color="auto"/>
      </w:divBdr>
    </w:div>
    <w:div w:id="286158500">
      <w:bodyDiv w:val="1"/>
      <w:marLeft w:val="0"/>
      <w:marRight w:val="0"/>
      <w:marTop w:val="0"/>
      <w:marBottom w:val="0"/>
      <w:divBdr>
        <w:top w:val="none" w:sz="0" w:space="0" w:color="auto"/>
        <w:left w:val="none" w:sz="0" w:space="0" w:color="auto"/>
        <w:bottom w:val="none" w:sz="0" w:space="0" w:color="auto"/>
        <w:right w:val="none" w:sz="0" w:space="0" w:color="auto"/>
      </w:divBdr>
    </w:div>
    <w:div w:id="290940405">
      <w:bodyDiv w:val="1"/>
      <w:marLeft w:val="0"/>
      <w:marRight w:val="0"/>
      <w:marTop w:val="0"/>
      <w:marBottom w:val="0"/>
      <w:divBdr>
        <w:top w:val="none" w:sz="0" w:space="0" w:color="auto"/>
        <w:left w:val="none" w:sz="0" w:space="0" w:color="auto"/>
        <w:bottom w:val="none" w:sz="0" w:space="0" w:color="auto"/>
        <w:right w:val="none" w:sz="0" w:space="0" w:color="auto"/>
      </w:divBdr>
    </w:div>
    <w:div w:id="293490147">
      <w:bodyDiv w:val="1"/>
      <w:marLeft w:val="0"/>
      <w:marRight w:val="0"/>
      <w:marTop w:val="0"/>
      <w:marBottom w:val="0"/>
      <w:divBdr>
        <w:top w:val="none" w:sz="0" w:space="0" w:color="auto"/>
        <w:left w:val="none" w:sz="0" w:space="0" w:color="auto"/>
        <w:bottom w:val="none" w:sz="0" w:space="0" w:color="auto"/>
        <w:right w:val="none" w:sz="0" w:space="0" w:color="auto"/>
      </w:divBdr>
    </w:div>
    <w:div w:id="298848262">
      <w:bodyDiv w:val="1"/>
      <w:marLeft w:val="0"/>
      <w:marRight w:val="0"/>
      <w:marTop w:val="0"/>
      <w:marBottom w:val="0"/>
      <w:divBdr>
        <w:top w:val="none" w:sz="0" w:space="0" w:color="auto"/>
        <w:left w:val="none" w:sz="0" w:space="0" w:color="auto"/>
        <w:bottom w:val="none" w:sz="0" w:space="0" w:color="auto"/>
        <w:right w:val="none" w:sz="0" w:space="0" w:color="auto"/>
      </w:divBdr>
    </w:div>
    <w:div w:id="302931386">
      <w:bodyDiv w:val="1"/>
      <w:marLeft w:val="0"/>
      <w:marRight w:val="0"/>
      <w:marTop w:val="0"/>
      <w:marBottom w:val="0"/>
      <w:divBdr>
        <w:top w:val="none" w:sz="0" w:space="0" w:color="auto"/>
        <w:left w:val="none" w:sz="0" w:space="0" w:color="auto"/>
        <w:bottom w:val="none" w:sz="0" w:space="0" w:color="auto"/>
        <w:right w:val="none" w:sz="0" w:space="0" w:color="auto"/>
      </w:divBdr>
    </w:div>
    <w:div w:id="309949025">
      <w:bodyDiv w:val="1"/>
      <w:marLeft w:val="0"/>
      <w:marRight w:val="0"/>
      <w:marTop w:val="0"/>
      <w:marBottom w:val="0"/>
      <w:divBdr>
        <w:top w:val="none" w:sz="0" w:space="0" w:color="auto"/>
        <w:left w:val="none" w:sz="0" w:space="0" w:color="auto"/>
        <w:bottom w:val="none" w:sz="0" w:space="0" w:color="auto"/>
        <w:right w:val="none" w:sz="0" w:space="0" w:color="auto"/>
      </w:divBdr>
    </w:div>
    <w:div w:id="316883316">
      <w:bodyDiv w:val="1"/>
      <w:marLeft w:val="0"/>
      <w:marRight w:val="0"/>
      <w:marTop w:val="0"/>
      <w:marBottom w:val="0"/>
      <w:divBdr>
        <w:top w:val="none" w:sz="0" w:space="0" w:color="auto"/>
        <w:left w:val="none" w:sz="0" w:space="0" w:color="auto"/>
        <w:bottom w:val="none" w:sz="0" w:space="0" w:color="auto"/>
        <w:right w:val="none" w:sz="0" w:space="0" w:color="auto"/>
      </w:divBdr>
    </w:div>
    <w:div w:id="321856467">
      <w:bodyDiv w:val="1"/>
      <w:marLeft w:val="0"/>
      <w:marRight w:val="0"/>
      <w:marTop w:val="0"/>
      <w:marBottom w:val="0"/>
      <w:divBdr>
        <w:top w:val="none" w:sz="0" w:space="0" w:color="auto"/>
        <w:left w:val="none" w:sz="0" w:space="0" w:color="auto"/>
        <w:bottom w:val="none" w:sz="0" w:space="0" w:color="auto"/>
        <w:right w:val="none" w:sz="0" w:space="0" w:color="auto"/>
      </w:divBdr>
    </w:div>
    <w:div w:id="328948795">
      <w:bodyDiv w:val="1"/>
      <w:marLeft w:val="0"/>
      <w:marRight w:val="0"/>
      <w:marTop w:val="0"/>
      <w:marBottom w:val="0"/>
      <w:divBdr>
        <w:top w:val="none" w:sz="0" w:space="0" w:color="auto"/>
        <w:left w:val="none" w:sz="0" w:space="0" w:color="auto"/>
        <w:bottom w:val="none" w:sz="0" w:space="0" w:color="auto"/>
        <w:right w:val="none" w:sz="0" w:space="0" w:color="auto"/>
      </w:divBdr>
    </w:div>
    <w:div w:id="342630132">
      <w:bodyDiv w:val="1"/>
      <w:marLeft w:val="0"/>
      <w:marRight w:val="0"/>
      <w:marTop w:val="0"/>
      <w:marBottom w:val="0"/>
      <w:divBdr>
        <w:top w:val="none" w:sz="0" w:space="0" w:color="auto"/>
        <w:left w:val="none" w:sz="0" w:space="0" w:color="auto"/>
        <w:bottom w:val="none" w:sz="0" w:space="0" w:color="auto"/>
        <w:right w:val="none" w:sz="0" w:space="0" w:color="auto"/>
      </w:divBdr>
    </w:div>
    <w:div w:id="344405389">
      <w:bodyDiv w:val="1"/>
      <w:marLeft w:val="0"/>
      <w:marRight w:val="0"/>
      <w:marTop w:val="0"/>
      <w:marBottom w:val="0"/>
      <w:divBdr>
        <w:top w:val="none" w:sz="0" w:space="0" w:color="auto"/>
        <w:left w:val="none" w:sz="0" w:space="0" w:color="auto"/>
        <w:bottom w:val="none" w:sz="0" w:space="0" w:color="auto"/>
        <w:right w:val="none" w:sz="0" w:space="0" w:color="auto"/>
      </w:divBdr>
    </w:div>
    <w:div w:id="358508256">
      <w:bodyDiv w:val="1"/>
      <w:marLeft w:val="0"/>
      <w:marRight w:val="0"/>
      <w:marTop w:val="0"/>
      <w:marBottom w:val="0"/>
      <w:divBdr>
        <w:top w:val="none" w:sz="0" w:space="0" w:color="auto"/>
        <w:left w:val="none" w:sz="0" w:space="0" w:color="auto"/>
        <w:bottom w:val="none" w:sz="0" w:space="0" w:color="auto"/>
        <w:right w:val="none" w:sz="0" w:space="0" w:color="auto"/>
      </w:divBdr>
    </w:div>
    <w:div w:id="361902004">
      <w:bodyDiv w:val="1"/>
      <w:marLeft w:val="0"/>
      <w:marRight w:val="0"/>
      <w:marTop w:val="0"/>
      <w:marBottom w:val="0"/>
      <w:divBdr>
        <w:top w:val="none" w:sz="0" w:space="0" w:color="auto"/>
        <w:left w:val="none" w:sz="0" w:space="0" w:color="auto"/>
        <w:bottom w:val="none" w:sz="0" w:space="0" w:color="auto"/>
        <w:right w:val="none" w:sz="0" w:space="0" w:color="auto"/>
      </w:divBdr>
    </w:div>
    <w:div w:id="375548273">
      <w:bodyDiv w:val="1"/>
      <w:marLeft w:val="0"/>
      <w:marRight w:val="0"/>
      <w:marTop w:val="0"/>
      <w:marBottom w:val="0"/>
      <w:divBdr>
        <w:top w:val="none" w:sz="0" w:space="0" w:color="auto"/>
        <w:left w:val="none" w:sz="0" w:space="0" w:color="auto"/>
        <w:bottom w:val="none" w:sz="0" w:space="0" w:color="auto"/>
        <w:right w:val="none" w:sz="0" w:space="0" w:color="auto"/>
      </w:divBdr>
    </w:div>
    <w:div w:id="388696580">
      <w:bodyDiv w:val="1"/>
      <w:marLeft w:val="0"/>
      <w:marRight w:val="0"/>
      <w:marTop w:val="0"/>
      <w:marBottom w:val="0"/>
      <w:divBdr>
        <w:top w:val="none" w:sz="0" w:space="0" w:color="auto"/>
        <w:left w:val="none" w:sz="0" w:space="0" w:color="auto"/>
        <w:bottom w:val="none" w:sz="0" w:space="0" w:color="auto"/>
        <w:right w:val="none" w:sz="0" w:space="0" w:color="auto"/>
      </w:divBdr>
    </w:div>
    <w:div w:id="394162415">
      <w:bodyDiv w:val="1"/>
      <w:marLeft w:val="0"/>
      <w:marRight w:val="0"/>
      <w:marTop w:val="0"/>
      <w:marBottom w:val="0"/>
      <w:divBdr>
        <w:top w:val="none" w:sz="0" w:space="0" w:color="auto"/>
        <w:left w:val="none" w:sz="0" w:space="0" w:color="auto"/>
        <w:bottom w:val="none" w:sz="0" w:space="0" w:color="auto"/>
        <w:right w:val="none" w:sz="0" w:space="0" w:color="auto"/>
      </w:divBdr>
    </w:div>
    <w:div w:id="395472728">
      <w:bodyDiv w:val="1"/>
      <w:marLeft w:val="0"/>
      <w:marRight w:val="0"/>
      <w:marTop w:val="0"/>
      <w:marBottom w:val="0"/>
      <w:divBdr>
        <w:top w:val="none" w:sz="0" w:space="0" w:color="auto"/>
        <w:left w:val="none" w:sz="0" w:space="0" w:color="auto"/>
        <w:bottom w:val="none" w:sz="0" w:space="0" w:color="auto"/>
        <w:right w:val="none" w:sz="0" w:space="0" w:color="auto"/>
      </w:divBdr>
    </w:div>
    <w:div w:id="406457713">
      <w:bodyDiv w:val="1"/>
      <w:marLeft w:val="0"/>
      <w:marRight w:val="0"/>
      <w:marTop w:val="0"/>
      <w:marBottom w:val="0"/>
      <w:divBdr>
        <w:top w:val="none" w:sz="0" w:space="0" w:color="auto"/>
        <w:left w:val="none" w:sz="0" w:space="0" w:color="auto"/>
        <w:bottom w:val="none" w:sz="0" w:space="0" w:color="auto"/>
        <w:right w:val="none" w:sz="0" w:space="0" w:color="auto"/>
      </w:divBdr>
    </w:div>
    <w:div w:id="421613104">
      <w:bodyDiv w:val="1"/>
      <w:marLeft w:val="0"/>
      <w:marRight w:val="0"/>
      <w:marTop w:val="0"/>
      <w:marBottom w:val="0"/>
      <w:divBdr>
        <w:top w:val="none" w:sz="0" w:space="0" w:color="auto"/>
        <w:left w:val="none" w:sz="0" w:space="0" w:color="auto"/>
        <w:bottom w:val="none" w:sz="0" w:space="0" w:color="auto"/>
        <w:right w:val="none" w:sz="0" w:space="0" w:color="auto"/>
      </w:divBdr>
    </w:div>
    <w:div w:id="435711806">
      <w:bodyDiv w:val="1"/>
      <w:marLeft w:val="0"/>
      <w:marRight w:val="0"/>
      <w:marTop w:val="0"/>
      <w:marBottom w:val="0"/>
      <w:divBdr>
        <w:top w:val="none" w:sz="0" w:space="0" w:color="auto"/>
        <w:left w:val="none" w:sz="0" w:space="0" w:color="auto"/>
        <w:bottom w:val="none" w:sz="0" w:space="0" w:color="auto"/>
        <w:right w:val="none" w:sz="0" w:space="0" w:color="auto"/>
      </w:divBdr>
    </w:div>
    <w:div w:id="437607951">
      <w:bodyDiv w:val="1"/>
      <w:marLeft w:val="0"/>
      <w:marRight w:val="0"/>
      <w:marTop w:val="0"/>
      <w:marBottom w:val="0"/>
      <w:divBdr>
        <w:top w:val="none" w:sz="0" w:space="0" w:color="auto"/>
        <w:left w:val="none" w:sz="0" w:space="0" w:color="auto"/>
        <w:bottom w:val="none" w:sz="0" w:space="0" w:color="auto"/>
        <w:right w:val="none" w:sz="0" w:space="0" w:color="auto"/>
      </w:divBdr>
    </w:div>
    <w:div w:id="452022658">
      <w:bodyDiv w:val="1"/>
      <w:marLeft w:val="0"/>
      <w:marRight w:val="0"/>
      <w:marTop w:val="0"/>
      <w:marBottom w:val="0"/>
      <w:divBdr>
        <w:top w:val="none" w:sz="0" w:space="0" w:color="auto"/>
        <w:left w:val="none" w:sz="0" w:space="0" w:color="auto"/>
        <w:bottom w:val="none" w:sz="0" w:space="0" w:color="auto"/>
        <w:right w:val="none" w:sz="0" w:space="0" w:color="auto"/>
      </w:divBdr>
    </w:div>
    <w:div w:id="465975336">
      <w:bodyDiv w:val="1"/>
      <w:marLeft w:val="0"/>
      <w:marRight w:val="0"/>
      <w:marTop w:val="0"/>
      <w:marBottom w:val="0"/>
      <w:divBdr>
        <w:top w:val="none" w:sz="0" w:space="0" w:color="auto"/>
        <w:left w:val="none" w:sz="0" w:space="0" w:color="auto"/>
        <w:bottom w:val="none" w:sz="0" w:space="0" w:color="auto"/>
        <w:right w:val="none" w:sz="0" w:space="0" w:color="auto"/>
      </w:divBdr>
    </w:div>
    <w:div w:id="487675507">
      <w:bodyDiv w:val="1"/>
      <w:marLeft w:val="0"/>
      <w:marRight w:val="0"/>
      <w:marTop w:val="0"/>
      <w:marBottom w:val="0"/>
      <w:divBdr>
        <w:top w:val="none" w:sz="0" w:space="0" w:color="auto"/>
        <w:left w:val="none" w:sz="0" w:space="0" w:color="auto"/>
        <w:bottom w:val="none" w:sz="0" w:space="0" w:color="auto"/>
        <w:right w:val="none" w:sz="0" w:space="0" w:color="auto"/>
      </w:divBdr>
    </w:div>
    <w:div w:id="488057724">
      <w:bodyDiv w:val="1"/>
      <w:marLeft w:val="0"/>
      <w:marRight w:val="0"/>
      <w:marTop w:val="0"/>
      <w:marBottom w:val="0"/>
      <w:divBdr>
        <w:top w:val="none" w:sz="0" w:space="0" w:color="auto"/>
        <w:left w:val="none" w:sz="0" w:space="0" w:color="auto"/>
        <w:bottom w:val="none" w:sz="0" w:space="0" w:color="auto"/>
        <w:right w:val="none" w:sz="0" w:space="0" w:color="auto"/>
      </w:divBdr>
    </w:div>
    <w:div w:id="503472527">
      <w:bodyDiv w:val="1"/>
      <w:marLeft w:val="0"/>
      <w:marRight w:val="0"/>
      <w:marTop w:val="0"/>
      <w:marBottom w:val="0"/>
      <w:divBdr>
        <w:top w:val="none" w:sz="0" w:space="0" w:color="auto"/>
        <w:left w:val="none" w:sz="0" w:space="0" w:color="auto"/>
        <w:bottom w:val="none" w:sz="0" w:space="0" w:color="auto"/>
        <w:right w:val="none" w:sz="0" w:space="0" w:color="auto"/>
      </w:divBdr>
    </w:div>
    <w:div w:id="509953826">
      <w:bodyDiv w:val="1"/>
      <w:marLeft w:val="0"/>
      <w:marRight w:val="0"/>
      <w:marTop w:val="0"/>
      <w:marBottom w:val="0"/>
      <w:divBdr>
        <w:top w:val="none" w:sz="0" w:space="0" w:color="auto"/>
        <w:left w:val="none" w:sz="0" w:space="0" w:color="auto"/>
        <w:bottom w:val="none" w:sz="0" w:space="0" w:color="auto"/>
        <w:right w:val="none" w:sz="0" w:space="0" w:color="auto"/>
      </w:divBdr>
    </w:div>
    <w:div w:id="546988779">
      <w:bodyDiv w:val="1"/>
      <w:marLeft w:val="0"/>
      <w:marRight w:val="0"/>
      <w:marTop w:val="0"/>
      <w:marBottom w:val="0"/>
      <w:divBdr>
        <w:top w:val="none" w:sz="0" w:space="0" w:color="auto"/>
        <w:left w:val="none" w:sz="0" w:space="0" w:color="auto"/>
        <w:bottom w:val="none" w:sz="0" w:space="0" w:color="auto"/>
        <w:right w:val="none" w:sz="0" w:space="0" w:color="auto"/>
      </w:divBdr>
    </w:div>
    <w:div w:id="591165533">
      <w:bodyDiv w:val="1"/>
      <w:marLeft w:val="0"/>
      <w:marRight w:val="0"/>
      <w:marTop w:val="0"/>
      <w:marBottom w:val="0"/>
      <w:divBdr>
        <w:top w:val="none" w:sz="0" w:space="0" w:color="auto"/>
        <w:left w:val="none" w:sz="0" w:space="0" w:color="auto"/>
        <w:bottom w:val="none" w:sz="0" w:space="0" w:color="auto"/>
        <w:right w:val="none" w:sz="0" w:space="0" w:color="auto"/>
      </w:divBdr>
    </w:div>
    <w:div w:id="595094773">
      <w:bodyDiv w:val="1"/>
      <w:marLeft w:val="0"/>
      <w:marRight w:val="0"/>
      <w:marTop w:val="0"/>
      <w:marBottom w:val="0"/>
      <w:divBdr>
        <w:top w:val="none" w:sz="0" w:space="0" w:color="auto"/>
        <w:left w:val="none" w:sz="0" w:space="0" w:color="auto"/>
        <w:bottom w:val="none" w:sz="0" w:space="0" w:color="auto"/>
        <w:right w:val="none" w:sz="0" w:space="0" w:color="auto"/>
      </w:divBdr>
    </w:div>
    <w:div w:id="610165235">
      <w:bodyDiv w:val="1"/>
      <w:marLeft w:val="0"/>
      <w:marRight w:val="0"/>
      <w:marTop w:val="0"/>
      <w:marBottom w:val="0"/>
      <w:divBdr>
        <w:top w:val="none" w:sz="0" w:space="0" w:color="auto"/>
        <w:left w:val="none" w:sz="0" w:space="0" w:color="auto"/>
        <w:bottom w:val="none" w:sz="0" w:space="0" w:color="auto"/>
        <w:right w:val="none" w:sz="0" w:space="0" w:color="auto"/>
      </w:divBdr>
    </w:div>
    <w:div w:id="612830898">
      <w:bodyDiv w:val="1"/>
      <w:marLeft w:val="0"/>
      <w:marRight w:val="0"/>
      <w:marTop w:val="0"/>
      <w:marBottom w:val="0"/>
      <w:divBdr>
        <w:top w:val="none" w:sz="0" w:space="0" w:color="auto"/>
        <w:left w:val="none" w:sz="0" w:space="0" w:color="auto"/>
        <w:bottom w:val="none" w:sz="0" w:space="0" w:color="auto"/>
        <w:right w:val="none" w:sz="0" w:space="0" w:color="auto"/>
      </w:divBdr>
    </w:div>
    <w:div w:id="638650464">
      <w:bodyDiv w:val="1"/>
      <w:marLeft w:val="0"/>
      <w:marRight w:val="0"/>
      <w:marTop w:val="0"/>
      <w:marBottom w:val="0"/>
      <w:divBdr>
        <w:top w:val="none" w:sz="0" w:space="0" w:color="auto"/>
        <w:left w:val="none" w:sz="0" w:space="0" w:color="auto"/>
        <w:bottom w:val="none" w:sz="0" w:space="0" w:color="auto"/>
        <w:right w:val="none" w:sz="0" w:space="0" w:color="auto"/>
      </w:divBdr>
    </w:div>
    <w:div w:id="659694320">
      <w:bodyDiv w:val="1"/>
      <w:marLeft w:val="0"/>
      <w:marRight w:val="0"/>
      <w:marTop w:val="0"/>
      <w:marBottom w:val="0"/>
      <w:divBdr>
        <w:top w:val="none" w:sz="0" w:space="0" w:color="auto"/>
        <w:left w:val="none" w:sz="0" w:space="0" w:color="auto"/>
        <w:bottom w:val="none" w:sz="0" w:space="0" w:color="auto"/>
        <w:right w:val="none" w:sz="0" w:space="0" w:color="auto"/>
      </w:divBdr>
    </w:div>
    <w:div w:id="662197311">
      <w:bodyDiv w:val="1"/>
      <w:marLeft w:val="0"/>
      <w:marRight w:val="0"/>
      <w:marTop w:val="0"/>
      <w:marBottom w:val="0"/>
      <w:divBdr>
        <w:top w:val="none" w:sz="0" w:space="0" w:color="auto"/>
        <w:left w:val="none" w:sz="0" w:space="0" w:color="auto"/>
        <w:bottom w:val="none" w:sz="0" w:space="0" w:color="auto"/>
        <w:right w:val="none" w:sz="0" w:space="0" w:color="auto"/>
      </w:divBdr>
    </w:div>
    <w:div w:id="666521145">
      <w:bodyDiv w:val="1"/>
      <w:marLeft w:val="0"/>
      <w:marRight w:val="0"/>
      <w:marTop w:val="0"/>
      <w:marBottom w:val="0"/>
      <w:divBdr>
        <w:top w:val="none" w:sz="0" w:space="0" w:color="auto"/>
        <w:left w:val="none" w:sz="0" w:space="0" w:color="auto"/>
        <w:bottom w:val="none" w:sz="0" w:space="0" w:color="auto"/>
        <w:right w:val="none" w:sz="0" w:space="0" w:color="auto"/>
      </w:divBdr>
    </w:div>
    <w:div w:id="685445204">
      <w:bodyDiv w:val="1"/>
      <w:marLeft w:val="0"/>
      <w:marRight w:val="0"/>
      <w:marTop w:val="0"/>
      <w:marBottom w:val="0"/>
      <w:divBdr>
        <w:top w:val="none" w:sz="0" w:space="0" w:color="auto"/>
        <w:left w:val="none" w:sz="0" w:space="0" w:color="auto"/>
        <w:bottom w:val="none" w:sz="0" w:space="0" w:color="auto"/>
        <w:right w:val="none" w:sz="0" w:space="0" w:color="auto"/>
      </w:divBdr>
    </w:div>
    <w:div w:id="685593587">
      <w:bodyDiv w:val="1"/>
      <w:marLeft w:val="0"/>
      <w:marRight w:val="0"/>
      <w:marTop w:val="0"/>
      <w:marBottom w:val="0"/>
      <w:divBdr>
        <w:top w:val="none" w:sz="0" w:space="0" w:color="auto"/>
        <w:left w:val="none" w:sz="0" w:space="0" w:color="auto"/>
        <w:bottom w:val="none" w:sz="0" w:space="0" w:color="auto"/>
        <w:right w:val="none" w:sz="0" w:space="0" w:color="auto"/>
      </w:divBdr>
    </w:div>
    <w:div w:id="692808075">
      <w:bodyDiv w:val="1"/>
      <w:marLeft w:val="0"/>
      <w:marRight w:val="0"/>
      <w:marTop w:val="0"/>
      <w:marBottom w:val="0"/>
      <w:divBdr>
        <w:top w:val="none" w:sz="0" w:space="0" w:color="auto"/>
        <w:left w:val="none" w:sz="0" w:space="0" w:color="auto"/>
        <w:bottom w:val="none" w:sz="0" w:space="0" w:color="auto"/>
        <w:right w:val="none" w:sz="0" w:space="0" w:color="auto"/>
      </w:divBdr>
    </w:div>
    <w:div w:id="695692363">
      <w:bodyDiv w:val="1"/>
      <w:marLeft w:val="0"/>
      <w:marRight w:val="0"/>
      <w:marTop w:val="0"/>
      <w:marBottom w:val="0"/>
      <w:divBdr>
        <w:top w:val="none" w:sz="0" w:space="0" w:color="auto"/>
        <w:left w:val="none" w:sz="0" w:space="0" w:color="auto"/>
        <w:bottom w:val="none" w:sz="0" w:space="0" w:color="auto"/>
        <w:right w:val="none" w:sz="0" w:space="0" w:color="auto"/>
      </w:divBdr>
    </w:div>
    <w:div w:id="704793719">
      <w:bodyDiv w:val="1"/>
      <w:marLeft w:val="0"/>
      <w:marRight w:val="0"/>
      <w:marTop w:val="0"/>
      <w:marBottom w:val="0"/>
      <w:divBdr>
        <w:top w:val="none" w:sz="0" w:space="0" w:color="auto"/>
        <w:left w:val="none" w:sz="0" w:space="0" w:color="auto"/>
        <w:bottom w:val="none" w:sz="0" w:space="0" w:color="auto"/>
        <w:right w:val="none" w:sz="0" w:space="0" w:color="auto"/>
      </w:divBdr>
    </w:div>
    <w:div w:id="713044032">
      <w:bodyDiv w:val="1"/>
      <w:marLeft w:val="0"/>
      <w:marRight w:val="0"/>
      <w:marTop w:val="0"/>
      <w:marBottom w:val="0"/>
      <w:divBdr>
        <w:top w:val="none" w:sz="0" w:space="0" w:color="auto"/>
        <w:left w:val="none" w:sz="0" w:space="0" w:color="auto"/>
        <w:bottom w:val="none" w:sz="0" w:space="0" w:color="auto"/>
        <w:right w:val="none" w:sz="0" w:space="0" w:color="auto"/>
      </w:divBdr>
    </w:div>
    <w:div w:id="731973651">
      <w:bodyDiv w:val="1"/>
      <w:marLeft w:val="0"/>
      <w:marRight w:val="0"/>
      <w:marTop w:val="0"/>
      <w:marBottom w:val="0"/>
      <w:divBdr>
        <w:top w:val="none" w:sz="0" w:space="0" w:color="auto"/>
        <w:left w:val="none" w:sz="0" w:space="0" w:color="auto"/>
        <w:bottom w:val="none" w:sz="0" w:space="0" w:color="auto"/>
        <w:right w:val="none" w:sz="0" w:space="0" w:color="auto"/>
      </w:divBdr>
    </w:div>
    <w:div w:id="734402234">
      <w:bodyDiv w:val="1"/>
      <w:marLeft w:val="0"/>
      <w:marRight w:val="0"/>
      <w:marTop w:val="0"/>
      <w:marBottom w:val="0"/>
      <w:divBdr>
        <w:top w:val="none" w:sz="0" w:space="0" w:color="auto"/>
        <w:left w:val="none" w:sz="0" w:space="0" w:color="auto"/>
        <w:bottom w:val="none" w:sz="0" w:space="0" w:color="auto"/>
        <w:right w:val="none" w:sz="0" w:space="0" w:color="auto"/>
      </w:divBdr>
    </w:div>
    <w:div w:id="736906026">
      <w:bodyDiv w:val="1"/>
      <w:marLeft w:val="0"/>
      <w:marRight w:val="0"/>
      <w:marTop w:val="0"/>
      <w:marBottom w:val="0"/>
      <w:divBdr>
        <w:top w:val="none" w:sz="0" w:space="0" w:color="auto"/>
        <w:left w:val="none" w:sz="0" w:space="0" w:color="auto"/>
        <w:bottom w:val="none" w:sz="0" w:space="0" w:color="auto"/>
        <w:right w:val="none" w:sz="0" w:space="0" w:color="auto"/>
      </w:divBdr>
    </w:div>
    <w:div w:id="781532531">
      <w:bodyDiv w:val="1"/>
      <w:marLeft w:val="0"/>
      <w:marRight w:val="0"/>
      <w:marTop w:val="0"/>
      <w:marBottom w:val="0"/>
      <w:divBdr>
        <w:top w:val="none" w:sz="0" w:space="0" w:color="auto"/>
        <w:left w:val="none" w:sz="0" w:space="0" w:color="auto"/>
        <w:bottom w:val="none" w:sz="0" w:space="0" w:color="auto"/>
        <w:right w:val="none" w:sz="0" w:space="0" w:color="auto"/>
      </w:divBdr>
    </w:div>
    <w:div w:id="793520611">
      <w:bodyDiv w:val="1"/>
      <w:marLeft w:val="0"/>
      <w:marRight w:val="0"/>
      <w:marTop w:val="0"/>
      <w:marBottom w:val="0"/>
      <w:divBdr>
        <w:top w:val="none" w:sz="0" w:space="0" w:color="auto"/>
        <w:left w:val="none" w:sz="0" w:space="0" w:color="auto"/>
        <w:bottom w:val="none" w:sz="0" w:space="0" w:color="auto"/>
        <w:right w:val="none" w:sz="0" w:space="0" w:color="auto"/>
      </w:divBdr>
    </w:div>
    <w:div w:id="826172452">
      <w:bodyDiv w:val="1"/>
      <w:marLeft w:val="0"/>
      <w:marRight w:val="0"/>
      <w:marTop w:val="0"/>
      <w:marBottom w:val="0"/>
      <w:divBdr>
        <w:top w:val="none" w:sz="0" w:space="0" w:color="auto"/>
        <w:left w:val="none" w:sz="0" w:space="0" w:color="auto"/>
        <w:bottom w:val="none" w:sz="0" w:space="0" w:color="auto"/>
        <w:right w:val="none" w:sz="0" w:space="0" w:color="auto"/>
      </w:divBdr>
    </w:div>
    <w:div w:id="859200781">
      <w:bodyDiv w:val="1"/>
      <w:marLeft w:val="0"/>
      <w:marRight w:val="0"/>
      <w:marTop w:val="0"/>
      <w:marBottom w:val="0"/>
      <w:divBdr>
        <w:top w:val="none" w:sz="0" w:space="0" w:color="auto"/>
        <w:left w:val="none" w:sz="0" w:space="0" w:color="auto"/>
        <w:bottom w:val="none" w:sz="0" w:space="0" w:color="auto"/>
        <w:right w:val="none" w:sz="0" w:space="0" w:color="auto"/>
      </w:divBdr>
    </w:div>
    <w:div w:id="863321721">
      <w:bodyDiv w:val="1"/>
      <w:marLeft w:val="0"/>
      <w:marRight w:val="0"/>
      <w:marTop w:val="0"/>
      <w:marBottom w:val="0"/>
      <w:divBdr>
        <w:top w:val="none" w:sz="0" w:space="0" w:color="auto"/>
        <w:left w:val="none" w:sz="0" w:space="0" w:color="auto"/>
        <w:bottom w:val="none" w:sz="0" w:space="0" w:color="auto"/>
        <w:right w:val="none" w:sz="0" w:space="0" w:color="auto"/>
      </w:divBdr>
    </w:div>
    <w:div w:id="863907227">
      <w:bodyDiv w:val="1"/>
      <w:marLeft w:val="0"/>
      <w:marRight w:val="0"/>
      <w:marTop w:val="0"/>
      <w:marBottom w:val="0"/>
      <w:divBdr>
        <w:top w:val="none" w:sz="0" w:space="0" w:color="auto"/>
        <w:left w:val="none" w:sz="0" w:space="0" w:color="auto"/>
        <w:bottom w:val="none" w:sz="0" w:space="0" w:color="auto"/>
        <w:right w:val="none" w:sz="0" w:space="0" w:color="auto"/>
      </w:divBdr>
    </w:div>
    <w:div w:id="867639815">
      <w:bodyDiv w:val="1"/>
      <w:marLeft w:val="0"/>
      <w:marRight w:val="0"/>
      <w:marTop w:val="0"/>
      <w:marBottom w:val="0"/>
      <w:divBdr>
        <w:top w:val="none" w:sz="0" w:space="0" w:color="auto"/>
        <w:left w:val="none" w:sz="0" w:space="0" w:color="auto"/>
        <w:bottom w:val="none" w:sz="0" w:space="0" w:color="auto"/>
        <w:right w:val="none" w:sz="0" w:space="0" w:color="auto"/>
      </w:divBdr>
    </w:div>
    <w:div w:id="868756063">
      <w:bodyDiv w:val="1"/>
      <w:marLeft w:val="0"/>
      <w:marRight w:val="0"/>
      <w:marTop w:val="0"/>
      <w:marBottom w:val="0"/>
      <w:divBdr>
        <w:top w:val="none" w:sz="0" w:space="0" w:color="auto"/>
        <w:left w:val="none" w:sz="0" w:space="0" w:color="auto"/>
        <w:bottom w:val="none" w:sz="0" w:space="0" w:color="auto"/>
        <w:right w:val="none" w:sz="0" w:space="0" w:color="auto"/>
      </w:divBdr>
    </w:div>
    <w:div w:id="876241614">
      <w:bodyDiv w:val="1"/>
      <w:marLeft w:val="0"/>
      <w:marRight w:val="0"/>
      <w:marTop w:val="0"/>
      <w:marBottom w:val="0"/>
      <w:divBdr>
        <w:top w:val="none" w:sz="0" w:space="0" w:color="auto"/>
        <w:left w:val="none" w:sz="0" w:space="0" w:color="auto"/>
        <w:bottom w:val="none" w:sz="0" w:space="0" w:color="auto"/>
        <w:right w:val="none" w:sz="0" w:space="0" w:color="auto"/>
      </w:divBdr>
    </w:div>
    <w:div w:id="878399452">
      <w:bodyDiv w:val="1"/>
      <w:marLeft w:val="0"/>
      <w:marRight w:val="0"/>
      <w:marTop w:val="0"/>
      <w:marBottom w:val="0"/>
      <w:divBdr>
        <w:top w:val="none" w:sz="0" w:space="0" w:color="auto"/>
        <w:left w:val="none" w:sz="0" w:space="0" w:color="auto"/>
        <w:bottom w:val="none" w:sz="0" w:space="0" w:color="auto"/>
        <w:right w:val="none" w:sz="0" w:space="0" w:color="auto"/>
      </w:divBdr>
    </w:div>
    <w:div w:id="881013540">
      <w:bodyDiv w:val="1"/>
      <w:marLeft w:val="0"/>
      <w:marRight w:val="0"/>
      <w:marTop w:val="0"/>
      <w:marBottom w:val="0"/>
      <w:divBdr>
        <w:top w:val="none" w:sz="0" w:space="0" w:color="auto"/>
        <w:left w:val="none" w:sz="0" w:space="0" w:color="auto"/>
        <w:bottom w:val="none" w:sz="0" w:space="0" w:color="auto"/>
        <w:right w:val="none" w:sz="0" w:space="0" w:color="auto"/>
      </w:divBdr>
    </w:div>
    <w:div w:id="889027772">
      <w:bodyDiv w:val="1"/>
      <w:marLeft w:val="0"/>
      <w:marRight w:val="0"/>
      <w:marTop w:val="0"/>
      <w:marBottom w:val="0"/>
      <w:divBdr>
        <w:top w:val="none" w:sz="0" w:space="0" w:color="auto"/>
        <w:left w:val="none" w:sz="0" w:space="0" w:color="auto"/>
        <w:bottom w:val="none" w:sz="0" w:space="0" w:color="auto"/>
        <w:right w:val="none" w:sz="0" w:space="0" w:color="auto"/>
      </w:divBdr>
    </w:div>
    <w:div w:id="896670135">
      <w:bodyDiv w:val="1"/>
      <w:marLeft w:val="0"/>
      <w:marRight w:val="0"/>
      <w:marTop w:val="0"/>
      <w:marBottom w:val="0"/>
      <w:divBdr>
        <w:top w:val="none" w:sz="0" w:space="0" w:color="auto"/>
        <w:left w:val="none" w:sz="0" w:space="0" w:color="auto"/>
        <w:bottom w:val="none" w:sz="0" w:space="0" w:color="auto"/>
        <w:right w:val="none" w:sz="0" w:space="0" w:color="auto"/>
      </w:divBdr>
    </w:div>
    <w:div w:id="897781306">
      <w:bodyDiv w:val="1"/>
      <w:marLeft w:val="0"/>
      <w:marRight w:val="0"/>
      <w:marTop w:val="0"/>
      <w:marBottom w:val="0"/>
      <w:divBdr>
        <w:top w:val="none" w:sz="0" w:space="0" w:color="auto"/>
        <w:left w:val="none" w:sz="0" w:space="0" w:color="auto"/>
        <w:bottom w:val="none" w:sz="0" w:space="0" w:color="auto"/>
        <w:right w:val="none" w:sz="0" w:space="0" w:color="auto"/>
      </w:divBdr>
    </w:div>
    <w:div w:id="910505192">
      <w:bodyDiv w:val="1"/>
      <w:marLeft w:val="0"/>
      <w:marRight w:val="0"/>
      <w:marTop w:val="0"/>
      <w:marBottom w:val="0"/>
      <w:divBdr>
        <w:top w:val="none" w:sz="0" w:space="0" w:color="auto"/>
        <w:left w:val="none" w:sz="0" w:space="0" w:color="auto"/>
        <w:bottom w:val="none" w:sz="0" w:space="0" w:color="auto"/>
        <w:right w:val="none" w:sz="0" w:space="0" w:color="auto"/>
      </w:divBdr>
    </w:div>
    <w:div w:id="914515844">
      <w:bodyDiv w:val="1"/>
      <w:marLeft w:val="0"/>
      <w:marRight w:val="0"/>
      <w:marTop w:val="0"/>
      <w:marBottom w:val="0"/>
      <w:divBdr>
        <w:top w:val="none" w:sz="0" w:space="0" w:color="auto"/>
        <w:left w:val="none" w:sz="0" w:space="0" w:color="auto"/>
        <w:bottom w:val="none" w:sz="0" w:space="0" w:color="auto"/>
        <w:right w:val="none" w:sz="0" w:space="0" w:color="auto"/>
      </w:divBdr>
    </w:div>
    <w:div w:id="915045668">
      <w:bodyDiv w:val="1"/>
      <w:marLeft w:val="0"/>
      <w:marRight w:val="0"/>
      <w:marTop w:val="0"/>
      <w:marBottom w:val="0"/>
      <w:divBdr>
        <w:top w:val="none" w:sz="0" w:space="0" w:color="auto"/>
        <w:left w:val="none" w:sz="0" w:space="0" w:color="auto"/>
        <w:bottom w:val="none" w:sz="0" w:space="0" w:color="auto"/>
        <w:right w:val="none" w:sz="0" w:space="0" w:color="auto"/>
      </w:divBdr>
    </w:div>
    <w:div w:id="923030204">
      <w:bodyDiv w:val="1"/>
      <w:marLeft w:val="0"/>
      <w:marRight w:val="0"/>
      <w:marTop w:val="0"/>
      <w:marBottom w:val="0"/>
      <w:divBdr>
        <w:top w:val="none" w:sz="0" w:space="0" w:color="auto"/>
        <w:left w:val="none" w:sz="0" w:space="0" w:color="auto"/>
        <w:bottom w:val="none" w:sz="0" w:space="0" w:color="auto"/>
        <w:right w:val="none" w:sz="0" w:space="0" w:color="auto"/>
      </w:divBdr>
    </w:div>
    <w:div w:id="933854159">
      <w:bodyDiv w:val="1"/>
      <w:marLeft w:val="0"/>
      <w:marRight w:val="0"/>
      <w:marTop w:val="0"/>
      <w:marBottom w:val="0"/>
      <w:divBdr>
        <w:top w:val="none" w:sz="0" w:space="0" w:color="auto"/>
        <w:left w:val="none" w:sz="0" w:space="0" w:color="auto"/>
        <w:bottom w:val="none" w:sz="0" w:space="0" w:color="auto"/>
        <w:right w:val="none" w:sz="0" w:space="0" w:color="auto"/>
      </w:divBdr>
    </w:div>
    <w:div w:id="933904881">
      <w:bodyDiv w:val="1"/>
      <w:marLeft w:val="0"/>
      <w:marRight w:val="0"/>
      <w:marTop w:val="0"/>
      <w:marBottom w:val="0"/>
      <w:divBdr>
        <w:top w:val="none" w:sz="0" w:space="0" w:color="auto"/>
        <w:left w:val="none" w:sz="0" w:space="0" w:color="auto"/>
        <w:bottom w:val="none" w:sz="0" w:space="0" w:color="auto"/>
        <w:right w:val="none" w:sz="0" w:space="0" w:color="auto"/>
      </w:divBdr>
    </w:div>
    <w:div w:id="948272352">
      <w:bodyDiv w:val="1"/>
      <w:marLeft w:val="0"/>
      <w:marRight w:val="0"/>
      <w:marTop w:val="0"/>
      <w:marBottom w:val="0"/>
      <w:divBdr>
        <w:top w:val="none" w:sz="0" w:space="0" w:color="auto"/>
        <w:left w:val="none" w:sz="0" w:space="0" w:color="auto"/>
        <w:bottom w:val="none" w:sz="0" w:space="0" w:color="auto"/>
        <w:right w:val="none" w:sz="0" w:space="0" w:color="auto"/>
      </w:divBdr>
    </w:div>
    <w:div w:id="952051485">
      <w:bodyDiv w:val="1"/>
      <w:marLeft w:val="0"/>
      <w:marRight w:val="0"/>
      <w:marTop w:val="0"/>
      <w:marBottom w:val="0"/>
      <w:divBdr>
        <w:top w:val="none" w:sz="0" w:space="0" w:color="auto"/>
        <w:left w:val="none" w:sz="0" w:space="0" w:color="auto"/>
        <w:bottom w:val="none" w:sz="0" w:space="0" w:color="auto"/>
        <w:right w:val="none" w:sz="0" w:space="0" w:color="auto"/>
      </w:divBdr>
    </w:div>
    <w:div w:id="957175199">
      <w:bodyDiv w:val="1"/>
      <w:marLeft w:val="0"/>
      <w:marRight w:val="0"/>
      <w:marTop w:val="0"/>
      <w:marBottom w:val="0"/>
      <w:divBdr>
        <w:top w:val="none" w:sz="0" w:space="0" w:color="auto"/>
        <w:left w:val="none" w:sz="0" w:space="0" w:color="auto"/>
        <w:bottom w:val="none" w:sz="0" w:space="0" w:color="auto"/>
        <w:right w:val="none" w:sz="0" w:space="0" w:color="auto"/>
      </w:divBdr>
    </w:div>
    <w:div w:id="958103541">
      <w:bodyDiv w:val="1"/>
      <w:marLeft w:val="0"/>
      <w:marRight w:val="0"/>
      <w:marTop w:val="0"/>
      <w:marBottom w:val="0"/>
      <w:divBdr>
        <w:top w:val="none" w:sz="0" w:space="0" w:color="auto"/>
        <w:left w:val="none" w:sz="0" w:space="0" w:color="auto"/>
        <w:bottom w:val="none" w:sz="0" w:space="0" w:color="auto"/>
        <w:right w:val="none" w:sz="0" w:space="0" w:color="auto"/>
      </w:divBdr>
    </w:div>
    <w:div w:id="958924135">
      <w:bodyDiv w:val="1"/>
      <w:marLeft w:val="0"/>
      <w:marRight w:val="0"/>
      <w:marTop w:val="0"/>
      <w:marBottom w:val="0"/>
      <w:divBdr>
        <w:top w:val="none" w:sz="0" w:space="0" w:color="auto"/>
        <w:left w:val="none" w:sz="0" w:space="0" w:color="auto"/>
        <w:bottom w:val="none" w:sz="0" w:space="0" w:color="auto"/>
        <w:right w:val="none" w:sz="0" w:space="0" w:color="auto"/>
      </w:divBdr>
    </w:div>
    <w:div w:id="981731616">
      <w:bodyDiv w:val="1"/>
      <w:marLeft w:val="0"/>
      <w:marRight w:val="0"/>
      <w:marTop w:val="0"/>
      <w:marBottom w:val="0"/>
      <w:divBdr>
        <w:top w:val="none" w:sz="0" w:space="0" w:color="auto"/>
        <w:left w:val="none" w:sz="0" w:space="0" w:color="auto"/>
        <w:bottom w:val="none" w:sz="0" w:space="0" w:color="auto"/>
        <w:right w:val="none" w:sz="0" w:space="0" w:color="auto"/>
      </w:divBdr>
    </w:div>
    <w:div w:id="984890826">
      <w:bodyDiv w:val="1"/>
      <w:marLeft w:val="0"/>
      <w:marRight w:val="0"/>
      <w:marTop w:val="0"/>
      <w:marBottom w:val="0"/>
      <w:divBdr>
        <w:top w:val="none" w:sz="0" w:space="0" w:color="auto"/>
        <w:left w:val="none" w:sz="0" w:space="0" w:color="auto"/>
        <w:bottom w:val="none" w:sz="0" w:space="0" w:color="auto"/>
        <w:right w:val="none" w:sz="0" w:space="0" w:color="auto"/>
      </w:divBdr>
    </w:div>
    <w:div w:id="1011298007">
      <w:bodyDiv w:val="1"/>
      <w:marLeft w:val="0"/>
      <w:marRight w:val="0"/>
      <w:marTop w:val="0"/>
      <w:marBottom w:val="0"/>
      <w:divBdr>
        <w:top w:val="none" w:sz="0" w:space="0" w:color="auto"/>
        <w:left w:val="none" w:sz="0" w:space="0" w:color="auto"/>
        <w:bottom w:val="none" w:sz="0" w:space="0" w:color="auto"/>
        <w:right w:val="none" w:sz="0" w:space="0" w:color="auto"/>
      </w:divBdr>
    </w:div>
    <w:div w:id="1024090794">
      <w:bodyDiv w:val="1"/>
      <w:marLeft w:val="0"/>
      <w:marRight w:val="0"/>
      <w:marTop w:val="0"/>
      <w:marBottom w:val="0"/>
      <w:divBdr>
        <w:top w:val="none" w:sz="0" w:space="0" w:color="auto"/>
        <w:left w:val="none" w:sz="0" w:space="0" w:color="auto"/>
        <w:bottom w:val="none" w:sz="0" w:space="0" w:color="auto"/>
        <w:right w:val="none" w:sz="0" w:space="0" w:color="auto"/>
      </w:divBdr>
    </w:div>
    <w:div w:id="1027411029">
      <w:bodyDiv w:val="1"/>
      <w:marLeft w:val="0"/>
      <w:marRight w:val="0"/>
      <w:marTop w:val="0"/>
      <w:marBottom w:val="0"/>
      <w:divBdr>
        <w:top w:val="none" w:sz="0" w:space="0" w:color="auto"/>
        <w:left w:val="none" w:sz="0" w:space="0" w:color="auto"/>
        <w:bottom w:val="none" w:sz="0" w:space="0" w:color="auto"/>
        <w:right w:val="none" w:sz="0" w:space="0" w:color="auto"/>
      </w:divBdr>
    </w:div>
    <w:div w:id="1052583678">
      <w:bodyDiv w:val="1"/>
      <w:marLeft w:val="0"/>
      <w:marRight w:val="0"/>
      <w:marTop w:val="0"/>
      <w:marBottom w:val="0"/>
      <w:divBdr>
        <w:top w:val="none" w:sz="0" w:space="0" w:color="auto"/>
        <w:left w:val="none" w:sz="0" w:space="0" w:color="auto"/>
        <w:bottom w:val="none" w:sz="0" w:space="0" w:color="auto"/>
        <w:right w:val="none" w:sz="0" w:space="0" w:color="auto"/>
      </w:divBdr>
    </w:div>
    <w:div w:id="1056200289">
      <w:bodyDiv w:val="1"/>
      <w:marLeft w:val="0"/>
      <w:marRight w:val="0"/>
      <w:marTop w:val="0"/>
      <w:marBottom w:val="0"/>
      <w:divBdr>
        <w:top w:val="none" w:sz="0" w:space="0" w:color="auto"/>
        <w:left w:val="none" w:sz="0" w:space="0" w:color="auto"/>
        <w:bottom w:val="none" w:sz="0" w:space="0" w:color="auto"/>
        <w:right w:val="none" w:sz="0" w:space="0" w:color="auto"/>
      </w:divBdr>
    </w:div>
    <w:div w:id="1085079808">
      <w:bodyDiv w:val="1"/>
      <w:marLeft w:val="0"/>
      <w:marRight w:val="0"/>
      <w:marTop w:val="0"/>
      <w:marBottom w:val="0"/>
      <w:divBdr>
        <w:top w:val="none" w:sz="0" w:space="0" w:color="auto"/>
        <w:left w:val="none" w:sz="0" w:space="0" w:color="auto"/>
        <w:bottom w:val="none" w:sz="0" w:space="0" w:color="auto"/>
        <w:right w:val="none" w:sz="0" w:space="0" w:color="auto"/>
      </w:divBdr>
    </w:div>
    <w:div w:id="1088817849">
      <w:bodyDiv w:val="1"/>
      <w:marLeft w:val="0"/>
      <w:marRight w:val="0"/>
      <w:marTop w:val="0"/>
      <w:marBottom w:val="0"/>
      <w:divBdr>
        <w:top w:val="none" w:sz="0" w:space="0" w:color="auto"/>
        <w:left w:val="none" w:sz="0" w:space="0" w:color="auto"/>
        <w:bottom w:val="none" w:sz="0" w:space="0" w:color="auto"/>
        <w:right w:val="none" w:sz="0" w:space="0" w:color="auto"/>
      </w:divBdr>
    </w:div>
    <w:div w:id="1093890255">
      <w:bodyDiv w:val="1"/>
      <w:marLeft w:val="0"/>
      <w:marRight w:val="0"/>
      <w:marTop w:val="0"/>
      <w:marBottom w:val="0"/>
      <w:divBdr>
        <w:top w:val="none" w:sz="0" w:space="0" w:color="auto"/>
        <w:left w:val="none" w:sz="0" w:space="0" w:color="auto"/>
        <w:bottom w:val="none" w:sz="0" w:space="0" w:color="auto"/>
        <w:right w:val="none" w:sz="0" w:space="0" w:color="auto"/>
      </w:divBdr>
    </w:div>
    <w:div w:id="1095172221">
      <w:bodyDiv w:val="1"/>
      <w:marLeft w:val="0"/>
      <w:marRight w:val="0"/>
      <w:marTop w:val="0"/>
      <w:marBottom w:val="0"/>
      <w:divBdr>
        <w:top w:val="none" w:sz="0" w:space="0" w:color="auto"/>
        <w:left w:val="none" w:sz="0" w:space="0" w:color="auto"/>
        <w:bottom w:val="none" w:sz="0" w:space="0" w:color="auto"/>
        <w:right w:val="none" w:sz="0" w:space="0" w:color="auto"/>
      </w:divBdr>
    </w:div>
    <w:div w:id="1105148680">
      <w:bodyDiv w:val="1"/>
      <w:marLeft w:val="0"/>
      <w:marRight w:val="0"/>
      <w:marTop w:val="0"/>
      <w:marBottom w:val="0"/>
      <w:divBdr>
        <w:top w:val="none" w:sz="0" w:space="0" w:color="auto"/>
        <w:left w:val="none" w:sz="0" w:space="0" w:color="auto"/>
        <w:bottom w:val="none" w:sz="0" w:space="0" w:color="auto"/>
        <w:right w:val="none" w:sz="0" w:space="0" w:color="auto"/>
      </w:divBdr>
    </w:div>
    <w:div w:id="1124039415">
      <w:bodyDiv w:val="1"/>
      <w:marLeft w:val="0"/>
      <w:marRight w:val="0"/>
      <w:marTop w:val="0"/>
      <w:marBottom w:val="0"/>
      <w:divBdr>
        <w:top w:val="none" w:sz="0" w:space="0" w:color="auto"/>
        <w:left w:val="none" w:sz="0" w:space="0" w:color="auto"/>
        <w:bottom w:val="none" w:sz="0" w:space="0" w:color="auto"/>
        <w:right w:val="none" w:sz="0" w:space="0" w:color="auto"/>
      </w:divBdr>
      <w:divsChild>
        <w:div w:id="302541043">
          <w:marLeft w:val="0"/>
          <w:marRight w:val="0"/>
          <w:marTop w:val="0"/>
          <w:marBottom w:val="0"/>
          <w:divBdr>
            <w:top w:val="none" w:sz="0" w:space="0" w:color="auto"/>
            <w:left w:val="none" w:sz="0" w:space="0" w:color="auto"/>
            <w:bottom w:val="none" w:sz="0" w:space="0" w:color="auto"/>
            <w:right w:val="none" w:sz="0" w:space="0" w:color="auto"/>
          </w:divBdr>
          <w:divsChild>
            <w:div w:id="1269698661">
              <w:marLeft w:val="0"/>
              <w:marRight w:val="0"/>
              <w:marTop w:val="0"/>
              <w:marBottom w:val="0"/>
              <w:divBdr>
                <w:top w:val="none" w:sz="0" w:space="0" w:color="auto"/>
                <w:left w:val="none" w:sz="0" w:space="0" w:color="auto"/>
                <w:bottom w:val="none" w:sz="0" w:space="0" w:color="auto"/>
                <w:right w:val="none" w:sz="0" w:space="0" w:color="auto"/>
              </w:divBdr>
            </w:div>
          </w:divsChild>
        </w:div>
        <w:div w:id="60640358">
          <w:marLeft w:val="0"/>
          <w:marRight w:val="0"/>
          <w:marTop w:val="0"/>
          <w:marBottom w:val="0"/>
          <w:divBdr>
            <w:top w:val="none" w:sz="0" w:space="0" w:color="auto"/>
            <w:left w:val="none" w:sz="0" w:space="0" w:color="auto"/>
            <w:bottom w:val="none" w:sz="0" w:space="0" w:color="auto"/>
            <w:right w:val="none" w:sz="0" w:space="0" w:color="auto"/>
          </w:divBdr>
          <w:divsChild>
            <w:div w:id="648097809">
              <w:marLeft w:val="0"/>
              <w:marRight w:val="0"/>
              <w:marTop w:val="0"/>
              <w:marBottom w:val="0"/>
              <w:divBdr>
                <w:top w:val="none" w:sz="0" w:space="0" w:color="auto"/>
                <w:left w:val="none" w:sz="0" w:space="0" w:color="auto"/>
                <w:bottom w:val="none" w:sz="0" w:space="0" w:color="auto"/>
                <w:right w:val="none" w:sz="0" w:space="0" w:color="auto"/>
              </w:divBdr>
            </w:div>
          </w:divsChild>
        </w:div>
        <w:div w:id="2091467426">
          <w:marLeft w:val="0"/>
          <w:marRight w:val="0"/>
          <w:marTop w:val="0"/>
          <w:marBottom w:val="0"/>
          <w:divBdr>
            <w:top w:val="none" w:sz="0" w:space="0" w:color="auto"/>
            <w:left w:val="none" w:sz="0" w:space="0" w:color="auto"/>
            <w:bottom w:val="none" w:sz="0" w:space="0" w:color="auto"/>
            <w:right w:val="none" w:sz="0" w:space="0" w:color="auto"/>
          </w:divBdr>
          <w:divsChild>
            <w:div w:id="579019338">
              <w:marLeft w:val="0"/>
              <w:marRight w:val="0"/>
              <w:marTop w:val="0"/>
              <w:marBottom w:val="0"/>
              <w:divBdr>
                <w:top w:val="none" w:sz="0" w:space="0" w:color="auto"/>
                <w:left w:val="none" w:sz="0" w:space="0" w:color="auto"/>
                <w:bottom w:val="none" w:sz="0" w:space="0" w:color="auto"/>
                <w:right w:val="none" w:sz="0" w:space="0" w:color="auto"/>
              </w:divBdr>
            </w:div>
          </w:divsChild>
        </w:div>
        <w:div w:id="2109735301">
          <w:marLeft w:val="0"/>
          <w:marRight w:val="0"/>
          <w:marTop w:val="0"/>
          <w:marBottom w:val="0"/>
          <w:divBdr>
            <w:top w:val="none" w:sz="0" w:space="0" w:color="auto"/>
            <w:left w:val="none" w:sz="0" w:space="0" w:color="auto"/>
            <w:bottom w:val="none" w:sz="0" w:space="0" w:color="auto"/>
            <w:right w:val="none" w:sz="0" w:space="0" w:color="auto"/>
          </w:divBdr>
          <w:divsChild>
            <w:div w:id="195162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168803">
      <w:bodyDiv w:val="1"/>
      <w:marLeft w:val="0"/>
      <w:marRight w:val="0"/>
      <w:marTop w:val="0"/>
      <w:marBottom w:val="0"/>
      <w:divBdr>
        <w:top w:val="none" w:sz="0" w:space="0" w:color="auto"/>
        <w:left w:val="none" w:sz="0" w:space="0" w:color="auto"/>
        <w:bottom w:val="none" w:sz="0" w:space="0" w:color="auto"/>
        <w:right w:val="none" w:sz="0" w:space="0" w:color="auto"/>
      </w:divBdr>
    </w:div>
    <w:div w:id="1162693829">
      <w:bodyDiv w:val="1"/>
      <w:marLeft w:val="0"/>
      <w:marRight w:val="0"/>
      <w:marTop w:val="0"/>
      <w:marBottom w:val="0"/>
      <w:divBdr>
        <w:top w:val="none" w:sz="0" w:space="0" w:color="auto"/>
        <w:left w:val="none" w:sz="0" w:space="0" w:color="auto"/>
        <w:bottom w:val="none" w:sz="0" w:space="0" w:color="auto"/>
        <w:right w:val="none" w:sz="0" w:space="0" w:color="auto"/>
      </w:divBdr>
    </w:div>
    <w:div w:id="1174149852">
      <w:bodyDiv w:val="1"/>
      <w:marLeft w:val="0"/>
      <w:marRight w:val="0"/>
      <w:marTop w:val="0"/>
      <w:marBottom w:val="0"/>
      <w:divBdr>
        <w:top w:val="none" w:sz="0" w:space="0" w:color="auto"/>
        <w:left w:val="none" w:sz="0" w:space="0" w:color="auto"/>
        <w:bottom w:val="none" w:sz="0" w:space="0" w:color="auto"/>
        <w:right w:val="none" w:sz="0" w:space="0" w:color="auto"/>
      </w:divBdr>
    </w:div>
    <w:div w:id="1176194130">
      <w:bodyDiv w:val="1"/>
      <w:marLeft w:val="0"/>
      <w:marRight w:val="0"/>
      <w:marTop w:val="0"/>
      <w:marBottom w:val="0"/>
      <w:divBdr>
        <w:top w:val="none" w:sz="0" w:space="0" w:color="auto"/>
        <w:left w:val="none" w:sz="0" w:space="0" w:color="auto"/>
        <w:bottom w:val="none" w:sz="0" w:space="0" w:color="auto"/>
        <w:right w:val="none" w:sz="0" w:space="0" w:color="auto"/>
      </w:divBdr>
    </w:div>
    <w:div w:id="1180315737">
      <w:bodyDiv w:val="1"/>
      <w:marLeft w:val="0"/>
      <w:marRight w:val="0"/>
      <w:marTop w:val="0"/>
      <w:marBottom w:val="0"/>
      <w:divBdr>
        <w:top w:val="none" w:sz="0" w:space="0" w:color="auto"/>
        <w:left w:val="none" w:sz="0" w:space="0" w:color="auto"/>
        <w:bottom w:val="none" w:sz="0" w:space="0" w:color="auto"/>
        <w:right w:val="none" w:sz="0" w:space="0" w:color="auto"/>
      </w:divBdr>
    </w:div>
    <w:div w:id="1190145061">
      <w:bodyDiv w:val="1"/>
      <w:marLeft w:val="0"/>
      <w:marRight w:val="0"/>
      <w:marTop w:val="0"/>
      <w:marBottom w:val="0"/>
      <w:divBdr>
        <w:top w:val="none" w:sz="0" w:space="0" w:color="auto"/>
        <w:left w:val="none" w:sz="0" w:space="0" w:color="auto"/>
        <w:bottom w:val="none" w:sz="0" w:space="0" w:color="auto"/>
        <w:right w:val="none" w:sz="0" w:space="0" w:color="auto"/>
      </w:divBdr>
    </w:div>
    <w:div w:id="1202061521">
      <w:bodyDiv w:val="1"/>
      <w:marLeft w:val="0"/>
      <w:marRight w:val="0"/>
      <w:marTop w:val="0"/>
      <w:marBottom w:val="0"/>
      <w:divBdr>
        <w:top w:val="none" w:sz="0" w:space="0" w:color="auto"/>
        <w:left w:val="none" w:sz="0" w:space="0" w:color="auto"/>
        <w:bottom w:val="none" w:sz="0" w:space="0" w:color="auto"/>
        <w:right w:val="none" w:sz="0" w:space="0" w:color="auto"/>
      </w:divBdr>
    </w:div>
    <w:div w:id="1204370778">
      <w:bodyDiv w:val="1"/>
      <w:marLeft w:val="0"/>
      <w:marRight w:val="0"/>
      <w:marTop w:val="0"/>
      <w:marBottom w:val="0"/>
      <w:divBdr>
        <w:top w:val="none" w:sz="0" w:space="0" w:color="auto"/>
        <w:left w:val="none" w:sz="0" w:space="0" w:color="auto"/>
        <w:bottom w:val="none" w:sz="0" w:space="0" w:color="auto"/>
        <w:right w:val="none" w:sz="0" w:space="0" w:color="auto"/>
      </w:divBdr>
    </w:div>
    <w:div w:id="1204832175">
      <w:bodyDiv w:val="1"/>
      <w:marLeft w:val="0"/>
      <w:marRight w:val="0"/>
      <w:marTop w:val="0"/>
      <w:marBottom w:val="0"/>
      <w:divBdr>
        <w:top w:val="none" w:sz="0" w:space="0" w:color="auto"/>
        <w:left w:val="none" w:sz="0" w:space="0" w:color="auto"/>
        <w:bottom w:val="none" w:sz="0" w:space="0" w:color="auto"/>
        <w:right w:val="none" w:sz="0" w:space="0" w:color="auto"/>
      </w:divBdr>
    </w:div>
    <w:div w:id="1205410173">
      <w:bodyDiv w:val="1"/>
      <w:marLeft w:val="0"/>
      <w:marRight w:val="0"/>
      <w:marTop w:val="0"/>
      <w:marBottom w:val="0"/>
      <w:divBdr>
        <w:top w:val="none" w:sz="0" w:space="0" w:color="auto"/>
        <w:left w:val="none" w:sz="0" w:space="0" w:color="auto"/>
        <w:bottom w:val="none" w:sz="0" w:space="0" w:color="auto"/>
        <w:right w:val="none" w:sz="0" w:space="0" w:color="auto"/>
      </w:divBdr>
    </w:div>
    <w:div w:id="1208102656">
      <w:bodyDiv w:val="1"/>
      <w:marLeft w:val="0"/>
      <w:marRight w:val="0"/>
      <w:marTop w:val="0"/>
      <w:marBottom w:val="0"/>
      <w:divBdr>
        <w:top w:val="none" w:sz="0" w:space="0" w:color="auto"/>
        <w:left w:val="none" w:sz="0" w:space="0" w:color="auto"/>
        <w:bottom w:val="none" w:sz="0" w:space="0" w:color="auto"/>
        <w:right w:val="none" w:sz="0" w:space="0" w:color="auto"/>
      </w:divBdr>
    </w:div>
    <w:div w:id="1219320521">
      <w:bodyDiv w:val="1"/>
      <w:marLeft w:val="0"/>
      <w:marRight w:val="0"/>
      <w:marTop w:val="0"/>
      <w:marBottom w:val="0"/>
      <w:divBdr>
        <w:top w:val="none" w:sz="0" w:space="0" w:color="auto"/>
        <w:left w:val="none" w:sz="0" w:space="0" w:color="auto"/>
        <w:bottom w:val="none" w:sz="0" w:space="0" w:color="auto"/>
        <w:right w:val="none" w:sz="0" w:space="0" w:color="auto"/>
      </w:divBdr>
    </w:div>
    <w:div w:id="1225599991">
      <w:bodyDiv w:val="1"/>
      <w:marLeft w:val="0"/>
      <w:marRight w:val="0"/>
      <w:marTop w:val="0"/>
      <w:marBottom w:val="0"/>
      <w:divBdr>
        <w:top w:val="none" w:sz="0" w:space="0" w:color="auto"/>
        <w:left w:val="none" w:sz="0" w:space="0" w:color="auto"/>
        <w:bottom w:val="none" w:sz="0" w:space="0" w:color="auto"/>
        <w:right w:val="none" w:sz="0" w:space="0" w:color="auto"/>
      </w:divBdr>
    </w:div>
    <w:div w:id="1234047520">
      <w:bodyDiv w:val="1"/>
      <w:marLeft w:val="0"/>
      <w:marRight w:val="0"/>
      <w:marTop w:val="0"/>
      <w:marBottom w:val="0"/>
      <w:divBdr>
        <w:top w:val="none" w:sz="0" w:space="0" w:color="auto"/>
        <w:left w:val="none" w:sz="0" w:space="0" w:color="auto"/>
        <w:bottom w:val="none" w:sz="0" w:space="0" w:color="auto"/>
        <w:right w:val="none" w:sz="0" w:space="0" w:color="auto"/>
      </w:divBdr>
    </w:div>
    <w:div w:id="1236621280">
      <w:bodyDiv w:val="1"/>
      <w:marLeft w:val="0"/>
      <w:marRight w:val="0"/>
      <w:marTop w:val="0"/>
      <w:marBottom w:val="0"/>
      <w:divBdr>
        <w:top w:val="none" w:sz="0" w:space="0" w:color="auto"/>
        <w:left w:val="none" w:sz="0" w:space="0" w:color="auto"/>
        <w:bottom w:val="none" w:sz="0" w:space="0" w:color="auto"/>
        <w:right w:val="none" w:sz="0" w:space="0" w:color="auto"/>
      </w:divBdr>
    </w:div>
    <w:div w:id="1253004598">
      <w:bodyDiv w:val="1"/>
      <w:marLeft w:val="0"/>
      <w:marRight w:val="0"/>
      <w:marTop w:val="0"/>
      <w:marBottom w:val="0"/>
      <w:divBdr>
        <w:top w:val="none" w:sz="0" w:space="0" w:color="auto"/>
        <w:left w:val="none" w:sz="0" w:space="0" w:color="auto"/>
        <w:bottom w:val="none" w:sz="0" w:space="0" w:color="auto"/>
        <w:right w:val="none" w:sz="0" w:space="0" w:color="auto"/>
      </w:divBdr>
    </w:div>
    <w:div w:id="1253704798">
      <w:bodyDiv w:val="1"/>
      <w:marLeft w:val="0"/>
      <w:marRight w:val="0"/>
      <w:marTop w:val="0"/>
      <w:marBottom w:val="0"/>
      <w:divBdr>
        <w:top w:val="none" w:sz="0" w:space="0" w:color="auto"/>
        <w:left w:val="none" w:sz="0" w:space="0" w:color="auto"/>
        <w:bottom w:val="none" w:sz="0" w:space="0" w:color="auto"/>
        <w:right w:val="none" w:sz="0" w:space="0" w:color="auto"/>
      </w:divBdr>
    </w:div>
    <w:div w:id="1255088589">
      <w:bodyDiv w:val="1"/>
      <w:marLeft w:val="0"/>
      <w:marRight w:val="0"/>
      <w:marTop w:val="0"/>
      <w:marBottom w:val="0"/>
      <w:divBdr>
        <w:top w:val="none" w:sz="0" w:space="0" w:color="auto"/>
        <w:left w:val="none" w:sz="0" w:space="0" w:color="auto"/>
        <w:bottom w:val="none" w:sz="0" w:space="0" w:color="auto"/>
        <w:right w:val="none" w:sz="0" w:space="0" w:color="auto"/>
      </w:divBdr>
      <w:divsChild>
        <w:div w:id="662396723">
          <w:marLeft w:val="0"/>
          <w:marRight w:val="0"/>
          <w:marTop w:val="0"/>
          <w:marBottom w:val="0"/>
          <w:divBdr>
            <w:top w:val="none" w:sz="0" w:space="0" w:color="auto"/>
            <w:left w:val="none" w:sz="0" w:space="0" w:color="auto"/>
            <w:bottom w:val="none" w:sz="0" w:space="0" w:color="auto"/>
            <w:right w:val="none" w:sz="0" w:space="0" w:color="auto"/>
          </w:divBdr>
        </w:div>
      </w:divsChild>
    </w:div>
    <w:div w:id="1257321529">
      <w:bodyDiv w:val="1"/>
      <w:marLeft w:val="0"/>
      <w:marRight w:val="0"/>
      <w:marTop w:val="0"/>
      <w:marBottom w:val="0"/>
      <w:divBdr>
        <w:top w:val="none" w:sz="0" w:space="0" w:color="auto"/>
        <w:left w:val="none" w:sz="0" w:space="0" w:color="auto"/>
        <w:bottom w:val="none" w:sz="0" w:space="0" w:color="auto"/>
        <w:right w:val="none" w:sz="0" w:space="0" w:color="auto"/>
      </w:divBdr>
    </w:div>
    <w:div w:id="1281303987">
      <w:bodyDiv w:val="1"/>
      <w:marLeft w:val="0"/>
      <w:marRight w:val="0"/>
      <w:marTop w:val="0"/>
      <w:marBottom w:val="0"/>
      <w:divBdr>
        <w:top w:val="none" w:sz="0" w:space="0" w:color="auto"/>
        <w:left w:val="none" w:sz="0" w:space="0" w:color="auto"/>
        <w:bottom w:val="none" w:sz="0" w:space="0" w:color="auto"/>
        <w:right w:val="none" w:sz="0" w:space="0" w:color="auto"/>
      </w:divBdr>
    </w:div>
    <w:div w:id="1289316328">
      <w:bodyDiv w:val="1"/>
      <w:marLeft w:val="0"/>
      <w:marRight w:val="0"/>
      <w:marTop w:val="0"/>
      <w:marBottom w:val="0"/>
      <w:divBdr>
        <w:top w:val="none" w:sz="0" w:space="0" w:color="auto"/>
        <w:left w:val="none" w:sz="0" w:space="0" w:color="auto"/>
        <w:bottom w:val="none" w:sz="0" w:space="0" w:color="auto"/>
        <w:right w:val="none" w:sz="0" w:space="0" w:color="auto"/>
      </w:divBdr>
    </w:div>
    <w:div w:id="1303731134">
      <w:bodyDiv w:val="1"/>
      <w:marLeft w:val="0"/>
      <w:marRight w:val="0"/>
      <w:marTop w:val="0"/>
      <w:marBottom w:val="0"/>
      <w:divBdr>
        <w:top w:val="none" w:sz="0" w:space="0" w:color="auto"/>
        <w:left w:val="none" w:sz="0" w:space="0" w:color="auto"/>
        <w:bottom w:val="none" w:sz="0" w:space="0" w:color="auto"/>
        <w:right w:val="none" w:sz="0" w:space="0" w:color="auto"/>
      </w:divBdr>
    </w:div>
    <w:div w:id="1335034663">
      <w:bodyDiv w:val="1"/>
      <w:marLeft w:val="0"/>
      <w:marRight w:val="0"/>
      <w:marTop w:val="0"/>
      <w:marBottom w:val="0"/>
      <w:divBdr>
        <w:top w:val="none" w:sz="0" w:space="0" w:color="auto"/>
        <w:left w:val="none" w:sz="0" w:space="0" w:color="auto"/>
        <w:bottom w:val="none" w:sz="0" w:space="0" w:color="auto"/>
        <w:right w:val="none" w:sz="0" w:space="0" w:color="auto"/>
      </w:divBdr>
    </w:div>
    <w:div w:id="1340961521">
      <w:bodyDiv w:val="1"/>
      <w:marLeft w:val="0"/>
      <w:marRight w:val="0"/>
      <w:marTop w:val="0"/>
      <w:marBottom w:val="0"/>
      <w:divBdr>
        <w:top w:val="none" w:sz="0" w:space="0" w:color="auto"/>
        <w:left w:val="none" w:sz="0" w:space="0" w:color="auto"/>
        <w:bottom w:val="none" w:sz="0" w:space="0" w:color="auto"/>
        <w:right w:val="none" w:sz="0" w:space="0" w:color="auto"/>
      </w:divBdr>
    </w:div>
    <w:div w:id="1341660809">
      <w:bodyDiv w:val="1"/>
      <w:marLeft w:val="0"/>
      <w:marRight w:val="0"/>
      <w:marTop w:val="0"/>
      <w:marBottom w:val="0"/>
      <w:divBdr>
        <w:top w:val="none" w:sz="0" w:space="0" w:color="auto"/>
        <w:left w:val="none" w:sz="0" w:space="0" w:color="auto"/>
        <w:bottom w:val="none" w:sz="0" w:space="0" w:color="auto"/>
        <w:right w:val="none" w:sz="0" w:space="0" w:color="auto"/>
      </w:divBdr>
    </w:div>
    <w:div w:id="1352295618">
      <w:bodyDiv w:val="1"/>
      <w:marLeft w:val="0"/>
      <w:marRight w:val="0"/>
      <w:marTop w:val="0"/>
      <w:marBottom w:val="0"/>
      <w:divBdr>
        <w:top w:val="none" w:sz="0" w:space="0" w:color="auto"/>
        <w:left w:val="none" w:sz="0" w:space="0" w:color="auto"/>
        <w:bottom w:val="none" w:sz="0" w:space="0" w:color="auto"/>
        <w:right w:val="none" w:sz="0" w:space="0" w:color="auto"/>
      </w:divBdr>
    </w:div>
    <w:div w:id="1352337477">
      <w:bodyDiv w:val="1"/>
      <w:marLeft w:val="0"/>
      <w:marRight w:val="0"/>
      <w:marTop w:val="0"/>
      <w:marBottom w:val="0"/>
      <w:divBdr>
        <w:top w:val="none" w:sz="0" w:space="0" w:color="auto"/>
        <w:left w:val="none" w:sz="0" w:space="0" w:color="auto"/>
        <w:bottom w:val="none" w:sz="0" w:space="0" w:color="auto"/>
        <w:right w:val="none" w:sz="0" w:space="0" w:color="auto"/>
      </w:divBdr>
    </w:div>
    <w:div w:id="1375151954">
      <w:bodyDiv w:val="1"/>
      <w:marLeft w:val="0"/>
      <w:marRight w:val="0"/>
      <w:marTop w:val="0"/>
      <w:marBottom w:val="0"/>
      <w:divBdr>
        <w:top w:val="none" w:sz="0" w:space="0" w:color="auto"/>
        <w:left w:val="none" w:sz="0" w:space="0" w:color="auto"/>
        <w:bottom w:val="none" w:sz="0" w:space="0" w:color="auto"/>
        <w:right w:val="none" w:sz="0" w:space="0" w:color="auto"/>
      </w:divBdr>
    </w:div>
    <w:div w:id="1395544595">
      <w:bodyDiv w:val="1"/>
      <w:marLeft w:val="0"/>
      <w:marRight w:val="0"/>
      <w:marTop w:val="0"/>
      <w:marBottom w:val="0"/>
      <w:divBdr>
        <w:top w:val="none" w:sz="0" w:space="0" w:color="auto"/>
        <w:left w:val="none" w:sz="0" w:space="0" w:color="auto"/>
        <w:bottom w:val="none" w:sz="0" w:space="0" w:color="auto"/>
        <w:right w:val="none" w:sz="0" w:space="0" w:color="auto"/>
      </w:divBdr>
    </w:div>
    <w:div w:id="1404528796">
      <w:bodyDiv w:val="1"/>
      <w:marLeft w:val="0"/>
      <w:marRight w:val="0"/>
      <w:marTop w:val="0"/>
      <w:marBottom w:val="0"/>
      <w:divBdr>
        <w:top w:val="none" w:sz="0" w:space="0" w:color="auto"/>
        <w:left w:val="none" w:sz="0" w:space="0" w:color="auto"/>
        <w:bottom w:val="none" w:sz="0" w:space="0" w:color="auto"/>
        <w:right w:val="none" w:sz="0" w:space="0" w:color="auto"/>
      </w:divBdr>
    </w:div>
    <w:div w:id="1411004707">
      <w:bodyDiv w:val="1"/>
      <w:marLeft w:val="0"/>
      <w:marRight w:val="0"/>
      <w:marTop w:val="0"/>
      <w:marBottom w:val="0"/>
      <w:divBdr>
        <w:top w:val="none" w:sz="0" w:space="0" w:color="auto"/>
        <w:left w:val="none" w:sz="0" w:space="0" w:color="auto"/>
        <w:bottom w:val="none" w:sz="0" w:space="0" w:color="auto"/>
        <w:right w:val="none" w:sz="0" w:space="0" w:color="auto"/>
      </w:divBdr>
    </w:div>
    <w:div w:id="1415971760">
      <w:bodyDiv w:val="1"/>
      <w:marLeft w:val="0"/>
      <w:marRight w:val="0"/>
      <w:marTop w:val="0"/>
      <w:marBottom w:val="0"/>
      <w:divBdr>
        <w:top w:val="none" w:sz="0" w:space="0" w:color="auto"/>
        <w:left w:val="none" w:sz="0" w:space="0" w:color="auto"/>
        <w:bottom w:val="none" w:sz="0" w:space="0" w:color="auto"/>
        <w:right w:val="none" w:sz="0" w:space="0" w:color="auto"/>
      </w:divBdr>
    </w:div>
    <w:div w:id="1417903381">
      <w:bodyDiv w:val="1"/>
      <w:marLeft w:val="0"/>
      <w:marRight w:val="0"/>
      <w:marTop w:val="0"/>
      <w:marBottom w:val="0"/>
      <w:divBdr>
        <w:top w:val="none" w:sz="0" w:space="0" w:color="auto"/>
        <w:left w:val="none" w:sz="0" w:space="0" w:color="auto"/>
        <w:bottom w:val="none" w:sz="0" w:space="0" w:color="auto"/>
        <w:right w:val="none" w:sz="0" w:space="0" w:color="auto"/>
      </w:divBdr>
    </w:div>
    <w:div w:id="1418745980">
      <w:bodyDiv w:val="1"/>
      <w:marLeft w:val="0"/>
      <w:marRight w:val="0"/>
      <w:marTop w:val="0"/>
      <w:marBottom w:val="0"/>
      <w:divBdr>
        <w:top w:val="none" w:sz="0" w:space="0" w:color="auto"/>
        <w:left w:val="none" w:sz="0" w:space="0" w:color="auto"/>
        <w:bottom w:val="none" w:sz="0" w:space="0" w:color="auto"/>
        <w:right w:val="none" w:sz="0" w:space="0" w:color="auto"/>
      </w:divBdr>
    </w:div>
    <w:div w:id="1449201074">
      <w:bodyDiv w:val="1"/>
      <w:marLeft w:val="0"/>
      <w:marRight w:val="0"/>
      <w:marTop w:val="0"/>
      <w:marBottom w:val="0"/>
      <w:divBdr>
        <w:top w:val="none" w:sz="0" w:space="0" w:color="auto"/>
        <w:left w:val="none" w:sz="0" w:space="0" w:color="auto"/>
        <w:bottom w:val="none" w:sz="0" w:space="0" w:color="auto"/>
        <w:right w:val="none" w:sz="0" w:space="0" w:color="auto"/>
      </w:divBdr>
    </w:div>
    <w:div w:id="1471170535">
      <w:bodyDiv w:val="1"/>
      <w:marLeft w:val="0"/>
      <w:marRight w:val="0"/>
      <w:marTop w:val="0"/>
      <w:marBottom w:val="0"/>
      <w:divBdr>
        <w:top w:val="none" w:sz="0" w:space="0" w:color="auto"/>
        <w:left w:val="none" w:sz="0" w:space="0" w:color="auto"/>
        <w:bottom w:val="none" w:sz="0" w:space="0" w:color="auto"/>
        <w:right w:val="none" w:sz="0" w:space="0" w:color="auto"/>
      </w:divBdr>
    </w:div>
    <w:div w:id="1480732588">
      <w:bodyDiv w:val="1"/>
      <w:marLeft w:val="0"/>
      <w:marRight w:val="0"/>
      <w:marTop w:val="0"/>
      <w:marBottom w:val="0"/>
      <w:divBdr>
        <w:top w:val="none" w:sz="0" w:space="0" w:color="auto"/>
        <w:left w:val="none" w:sz="0" w:space="0" w:color="auto"/>
        <w:bottom w:val="none" w:sz="0" w:space="0" w:color="auto"/>
        <w:right w:val="none" w:sz="0" w:space="0" w:color="auto"/>
      </w:divBdr>
    </w:div>
    <w:div w:id="1483813473">
      <w:bodyDiv w:val="1"/>
      <w:marLeft w:val="0"/>
      <w:marRight w:val="0"/>
      <w:marTop w:val="0"/>
      <w:marBottom w:val="0"/>
      <w:divBdr>
        <w:top w:val="none" w:sz="0" w:space="0" w:color="auto"/>
        <w:left w:val="none" w:sz="0" w:space="0" w:color="auto"/>
        <w:bottom w:val="none" w:sz="0" w:space="0" w:color="auto"/>
        <w:right w:val="none" w:sz="0" w:space="0" w:color="auto"/>
      </w:divBdr>
    </w:div>
    <w:div w:id="1487547878">
      <w:bodyDiv w:val="1"/>
      <w:marLeft w:val="0"/>
      <w:marRight w:val="0"/>
      <w:marTop w:val="0"/>
      <w:marBottom w:val="0"/>
      <w:divBdr>
        <w:top w:val="none" w:sz="0" w:space="0" w:color="auto"/>
        <w:left w:val="none" w:sz="0" w:space="0" w:color="auto"/>
        <w:bottom w:val="none" w:sz="0" w:space="0" w:color="auto"/>
        <w:right w:val="none" w:sz="0" w:space="0" w:color="auto"/>
      </w:divBdr>
    </w:div>
    <w:div w:id="1494182106">
      <w:bodyDiv w:val="1"/>
      <w:marLeft w:val="0"/>
      <w:marRight w:val="0"/>
      <w:marTop w:val="0"/>
      <w:marBottom w:val="0"/>
      <w:divBdr>
        <w:top w:val="none" w:sz="0" w:space="0" w:color="auto"/>
        <w:left w:val="none" w:sz="0" w:space="0" w:color="auto"/>
        <w:bottom w:val="none" w:sz="0" w:space="0" w:color="auto"/>
        <w:right w:val="none" w:sz="0" w:space="0" w:color="auto"/>
      </w:divBdr>
    </w:div>
    <w:div w:id="1496342707">
      <w:bodyDiv w:val="1"/>
      <w:marLeft w:val="0"/>
      <w:marRight w:val="0"/>
      <w:marTop w:val="0"/>
      <w:marBottom w:val="0"/>
      <w:divBdr>
        <w:top w:val="none" w:sz="0" w:space="0" w:color="auto"/>
        <w:left w:val="none" w:sz="0" w:space="0" w:color="auto"/>
        <w:bottom w:val="none" w:sz="0" w:space="0" w:color="auto"/>
        <w:right w:val="none" w:sz="0" w:space="0" w:color="auto"/>
      </w:divBdr>
      <w:divsChild>
        <w:div w:id="1521511109">
          <w:marLeft w:val="0"/>
          <w:marRight w:val="0"/>
          <w:marTop w:val="0"/>
          <w:marBottom w:val="0"/>
          <w:divBdr>
            <w:top w:val="none" w:sz="0" w:space="0" w:color="auto"/>
            <w:left w:val="none" w:sz="0" w:space="0" w:color="auto"/>
            <w:bottom w:val="none" w:sz="0" w:space="0" w:color="auto"/>
            <w:right w:val="none" w:sz="0" w:space="0" w:color="auto"/>
          </w:divBdr>
          <w:divsChild>
            <w:div w:id="657735757">
              <w:marLeft w:val="0"/>
              <w:marRight w:val="0"/>
              <w:marTop w:val="0"/>
              <w:marBottom w:val="0"/>
              <w:divBdr>
                <w:top w:val="none" w:sz="0" w:space="0" w:color="auto"/>
                <w:left w:val="none" w:sz="0" w:space="0" w:color="auto"/>
                <w:bottom w:val="none" w:sz="0" w:space="0" w:color="auto"/>
                <w:right w:val="none" w:sz="0" w:space="0" w:color="auto"/>
              </w:divBdr>
              <w:divsChild>
                <w:div w:id="1404796194">
                  <w:marLeft w:val="0"/>
                  <w:marRight w:val="0"/>
                  <w:marTop w:val="0"/>
                  <w:marBottom w:val="0"/>
                  <w:divBdr>
                    <w:top w:val="none" w:sz="0" w:space="0" w:color="auto"/>
                    <w:left w:val="none" w:sz="0" w:space="0" w:color="auto"/>
                    <w:bottom w:val="none" w:sz="0" w:space="0" w:color="auto"/>
                    <w:right w:val="none" w:sz="0" w:space="0" w:color="auto"/>
                  </w:divBdr>
                  <w:divsChild>
                    <w:div w:id="137935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81248">
          <w:marLeft w:val="0"/>
          <w:marRight w:val="0"/>
          <w:marTop w:val="0"/>
          <w:marBottom w:val="0"/>
          <w:divBdr>
            <w:top w:val="none" w:sz="0" w:space="0" w:color="auto"/>
            <w:left w:val="none" w:sz="0" w:space="0" w:color="auto"/>
            <w:bottom w:val="none" w:sz="0" w:space="0" w:color="auto"/>
            <w:right w:val="none" w:sz="0" w:space="0" w:color="auto"/>
          </w:divBdr>
          <w:divsChild>
            <w:div w:id="828440820">
              <w:marLeft w:val="0"/>
              <w:marRight w:val="0"/>
              <w:marTop w:val="0"/>
              <w:marBottom w:val="0"/>
              <w:divBdr>
                <w:top w:val="none" w:sz="0" w:space="0" w:color="auto"/>
                <w:left w:val="none" w:sz="0" w:space="0" w:color="auto"/>
                <w:bottom w:val="none" w:sz="0" w:space="0" w:color="auto"/>
                <w:right w:val="none" w:sz="0" w:space="0" w:color="auto"/>
              </w:divBdr>
              <w:divsChild>
                <w:div w:id="642731665">
                  <w:marLeft w:val="0"/>
                  <w:marRight w:val="0"/>
                  <w:marTop w:val="0"/>
                  <w:marBottom w:val="0"/>
                  <w:divBdr>
                    <w:top w:val="none" w:sz="0" w:space="0" w:color="auto"/>
                    <w:left w:val="none" w:sz="0" w:space="0" w:color="auto"/>
                    <w:bottom w:val="none" w:sz="0" w:space="0" w:color="auto"/>
                    <w:right w:val="none" w:sz="0" w:space="0" w:color="auto"/>
                  </w:divBdr>
                  <w:divsChild>
                    <w:div w:id="54336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128863">
      <w:bodyDiv w:val="1"/>
      <w:marLeft w:val="0"/>
      <w:marRight w:val="0"/>
      <w:marTop w:val="0"/>
      <w:marBottom w:val="0"/>
      <w:divBdr>
        <w:top w:val="none" w:sz="0" w:space="0" w:color="auto"/>
        <w:left w:val="none" w:sz="0" w:space="0" w:color="auto"/>
        <w:bottom w:val="none" w:sz="0" w:space="0" w:color="auto"/>
        <w:right w:val="none" w:sz="0" w:space="0" w:color="auto"/>
      </w:divBdr>
    </w:div>
    <w:div w:id="1508054364">
      <w:bodyDiv w:val="1"/>
      <w:marLeft w:val="0"/>
      <w:marRight w:val="0"/>
      <w:marTop w:val="0"/>
      <w:marBottom w:val="0"/>
      <w:divBdr>
        <w:top w:val="none" w:sz="0" w:space="0" w:color="auto"/>
        <w:left w:val="none" w:sz="0" w:space="0" w:color="auto"/>
        <w:bottom w:val="none" w:sz="0" w:space="0" w:color="auto"/>
        <w:right w:val="none" w:sz="0" w:space="0" w:color="auto"/>
      </w:divBdr>
    </w:div>
    <w:div w:id="1510213860">
      <w:bodyDiv w:val="1"/>
      <w:marLeft w:val="0"/>
      <w:marRight w:val="0"/>
      <w:marTop w:val="0"/>
      <w:marBottom w:val="0"/>
      <w:divBdr>
        <w:top w:val="none" w:sz="0" w:space="0" w:color="auto"/>
        <w:left w:val="none" w:sz="0" w:space="0" w:color="auto"/>
        <w:bottom w:val="none" w:sz="0" w:space="0" w:color="auto"/>
        <w:right w:val="none" w:sz="0" w:space="0" w:color="auto"/>
      </w:divBdr>
    </w:div>
    <w:div w:id="1513371491">
      <w:bodyDiv w:val="1"/>
      <w:marLeft w:val="0"/>
      <w:marRight w:val="0"/>
      <w:marTop w:val="0"/>
      <w:marBottom w:val="0"/>
      <w:divBdr>
        <w:top w:val="none" w:sz="0" w:space="0" w:color="auto"/>
        <w:left w:val="none" w:sz="0" w:space="0" w:color="auto"/>
        <w:bottom w:val="none" w:sz="0" w:space="0" w:color="auto"/>
        <w:right w:val="none" w:sz="0" w:space="0" w:color="auto"/>
      </w:divBdr>
    </w:div>
    <w:div w:id="1515536526">
      <w:bodyDiv w:val="1"/>
      <w:marLeft w:val="0"/>
      <w:marRight w:val="0"/>
      <w:marTop w:val="0"/>
      <w:marBottom w:val="0"/>
      <w:divBdr>
        <w:top w:val="none" w:sz="0" w:space="0" w:color="auto"/>
        <w:left w:val="none" w:sz="0" w:space="0" w:color="auto"/>
        <w:bottom w:val="none" w:sz="0" w:space="0" w:color="auto"/>
        <w:right w:val="none" w:sz="0" w:space="0" w:color="auto"/>
      </w:divBdr>
    </w:div>
    <w:div w:id="1524006475">
      <w:bodyDiv w:val="1"/>
      <w:marLeft w:val="0"/>
      <w:marRight w:val="0"/>
      <w:marTop w:val="0"/>
      <w:marBottom w:val="0"/>
      <w:divBdr>
        <w:top w:val="none" w:sz="0" w:space="0" w:color="auto"/>
        <w:left w:val="none" w:sz="0" w:space="0" w:color="auto"/>
        <w:bottom w:val="none" w:sz="0" w:space="0" w:color="auto"/>
        <w:right w:val="none" w:sz="0" w:space="0" w:color="auto"/>
      </w:divBdr>
      <w:divsChild>
        <w:div w:id="504825564">
          <w:marLeft w:val="0"/>
          <w:marRight w:val="0"/>
          <w:marTop w:val="0"/>
          <w:marBottom w:val="0"/>
          <w:divBdr>
            <w:top w:val="none" w:sz="0" w:space="0" w:color="auto"/>
            <w:left w:val="none" w:sz="0" w:space="0" w:color="auto"/>
            <w:bottom w:val="none" w:sz="0" w:space="0" w:color="auto"/>
            <w:right w:val="none" w:sz="0" w:space="0" w:color="auto"/>
          </w:divBdr>
          <w:divsChild>
            <w:div w:id="503513976">
              <w:marLeft w:val="0"/>
              <w:marRight w:val="0"/>
              <w:marTop w:val="0"/>
              <w:marBottom w:val="0"/>
              <w:divBdr>
                <w:top w:val="none" w:sz="0" w:space="0" w:color="auto"/>
                <w:left w:val="none" w:sz="0" w:space="0" w:color="auto"/>
                <w:bottom w:val="none" w:sz="0" w:space="0" w:color="auto"/>
                <w:right w:val="none" w:sz="0" w:space="0" w:color="auto"/>
              </w:divBdr>
            </w:div>
          </w:divsChild>
        </w:div>
        <w:div w:id="476067173">
          <w:marLeft w:val="0"/>
          <w:marRight w:val="0"/>
          <w:marTop w:val="0"/>
          <w:marBottom w:val="0"/>
          <w:divBdr>
            <w:top w:val="none" w:sz="0" w:space="0" w:color="auto"/>
            <w:left w:val="none" w:sz="0" w:space="0" w:color="auto"/>
            <w:bottom w:val="none" w:sz="0" w:space="0" w:color="auto"/>
            <w:right w:val="none" w:sz="0" w:space="0" w:color="auto"/>
          </w:divBdr>
          <w:divsChild>
            <w:div w:id="203366486">
              <w:marLeft w:val="0"/>
              <w:marRight w:val="0"/>
              <w:marTop w:val="0"/>
              <w:marBottom w:val="0"/>
              <w:divBdr>
                <w:top w:val="none" w:sz="0" w:space="0" w:color="auto"/>
                <w:left w:val="none" w:sz="0" w:space="0" w:color="auto"/>
                <w:bottom w:val="none" w:sz="0" w:space="0" w:color="auto"/>
                <w:right w:val="none" w:sz="0" w:space="0" w:color="auto"/>
              </w:divBdr>
            </w:div>
          </w:divsChild>
        </w:div>
        <w:div w:id="2103410673">
          <w:marLeft w:val="0"/>
          <w:marRight w:val="0"/>
          <w:marTop w:val="0"/>
          <w:marBottom w:val="0"/>
          <w:divBdr>
            <w:top w:val="none" w:sz="0" w:space="0" w:color="auto"/>
            <w:left w:val="none" w:sz="0" w:space="0" w:color="auto"/>
            <w:bottom w:val="none" w:sz="0" w:space="0" w:color="auto"/>
            <w:right w:val="none" w:sz="0" w:space="0" w:color="auto"/>
          </w:divBdr>
          <w:divsChild>
            <w:div w:id="189925987">
              <w:marLeft w:val="0"/>
              <w:marRight w:val="0"/>
              <w:marTop w:val="0"/>
              <w:marBottom w:val="0"/>
              <w:divBdr>
                <w:top w:val="none" w:sz="0" w:space="0" w:color="auto"/>
                <w:left w:val="none" w:sz="0" w:space="0" w:color="auto"/>
                <w:bottom w:val="none" w:sz="0" w:space="0" w:color="auto"/>
                <w:right w:val="none" w:sz="0" w:space="0" w:color="auto"/>
              </w:divBdr>
            </w:div>
          </w:divsChild>
        </w:div>
        <w:div w:id="712769909">
          <w:marLeft w:val="0"/>
          <w:marRight w:val="0"/>
          <w:marTop w:val="0"/>
          <w:marBottom w:val="0"/>
          <w:divBdr>
            <w:top w:val="none" w:sz="0" w:space="0" w:color="auto"/>
            <w:left w:val="none" w:sz="0" w:space="0" w:color="auto"/>
            <w:bottom w:val="none" w:sz="0" w:space="0" w:color="auto"/>
            <w:right w:val="none" w:sz="0" w:space="0" w:color="auto"/>
          </w:divBdr>
          <w:divsChild>
            <w:div w:id="19661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14403">
      <w:bodyDiv w:val="1"/>
      <w:marLeft w:val="0"/>
      <w:marRight w:val="0"/>
      <w:marTop w:val="0"/>
      <w:marBottom w:val="0"/>
      <w:divBdr>
        <w:top w:val="none" w:sz="0" w:space="0" w:color="auto"/>
        <w:left w:val="none" w:sz="0" w:space="0" w:color="auto"/>
        <w:bottom w:val="none" w:sz="0" w:space="0" w:color="auto"/>
        <w:right w:val="none" w:sz="0" w:space="0" w:color="auto"/>
      </w:divBdr>
    </w:div>
    <w:div w:id="1554081828">
      <w:bodyDiv w:val="1"/>
      <w:marLeft w:val="0"/>
      <w:marRight w:val="0"/>
      <w:marTop w:val="0"/>
      <w:marBottom w:val="0"/>
      <w:divBdr>
        <w:top w:val="none" w:sz="0" w:space="0" w:color="auto"/>
        <w:left w:val="none" w:sz="0" w:space="0" w:color="auto"/>
        <w:bottom w:val="none" w:sz="0" w:space="0" w:color="auto"/>
        <w:right w:val="none" w:sz="0" w:space="0" w:color="auto"/>
      </w:divBdr>
    </w:div>
    <w:div w:id="1554383842">
      <w:bodyDiv w:val="1"/>
      <w:marLeft w:val="0"/>
      <w:marRight w:val="0"/>
      <w:marTop w:val="0"/>
      <w:marBottom w:val="0"/>
      <w:divBdr>
        <w:top w:val="none" w:sz="0" w:space="0" w:color="auto"/>
        <w:left w:val="none" w:sz="0" w:space="0" w:color="auto"/>
        <w:bottom w:val="none" w:sz="0" w:space="0" w:color="auto"/>
        <w:right w:val="none" w:sz="0" w:space="0" w:color="auto"/>
      </w:divBdr>
    </w:div>
    <w:div w:id="1563560333">
      <w:bodyDiv w:val="1"/>
      <w:marLeft w:val="0"/>
      <w:marRight w:val="0"/>
      <w:marTop w:val="0"/>
      <w:marBottom w:val="0"/>
      <w:divBdr>
        <w:top w:val="none" w:sz="0" w:space="0" w:color="auto"/>
        <w:left w:val="none" w:sz="0" w:space="0" w:color="auto"/>
        <w:bottom w:val="none" w:sz="0" w:space="0" w:color="auto"/>
        <w:right w:val="none" w:sz="0" w:space="0" w:color="auto"/>
      </w:divBdr>
    </w:div>
    <w:div w:id="1566376652">
      <w:bodyDiv w:val="1"/>
      <w:marLeft w:val="0"/>
      <w:marRight w:val="0"/>
      <w:marTop w:val="0"/>
      <w:marBottom w:val="0"/>
      <w:divBdr>
        <w:top w:val="none" w:sz="0" w:space="0" w:color="auto"/>
        <w:left w:val="none" w:sz="0" w:space="0" w:color="auto"/>
        <w:bottom w:val="none" w:sz="0" w:space="0" w:color="auto"/>
        <w:right w:val="none" w:sz="0" w:space="0" w:color="auto"/>
      </w:divBdr>
    </w:div>
    <w:div w:id="1595744800">
      <w:bodyDiv w:val="1"/>
      <w:marLeft w:val="0"/>
      <w:marRight w:val="0"/>
      <w:marTop w:val="0"/>
      <w:marBottom w:val="0"/>
      <w:divBdr>
        <w:top w:val="none" w:sz="0" w:space="0" w:color="auto"/>
        <w:left w:val="none" w:sz="0" w:space="0" w:color="auto"/>
        <w:bottom w:val="none" w:sz="0" w:space="0" w:color="auto"/>
        <w:right w:val="none" w:sz="0" w:space="0" w:color="auto"/>
      </w:divBdr>
    </w:div>
    <w:div w:id="1605647363">
      <w:bodyDiv w:val="1"/>
      <w:marLeft w:val="0"/>
      <w:marRight w:val="0"/>
      <w:marTop w:val="0"/>
      <w:marBottom w:val="0"/>
      <w:divBdr>
        <w:top w:val="none" w:sz="0" w:space="0" w:color="auto"/>
        <w:left w:val="none" w:sz="0" w:space="0" w:color="auto"/>
        <w:bottom w:val="none" w:sz="0" w:space="0" w:color="auto"/>
        <w:right w:val="none" w:sz="0" w:space="0" w:color="auto"/>
      </w:divBdr>
    </w:div>
    <w:div w:id="1609971401">
      <w:bodyDiv w:val="1"/>
      <w:marLeft w:val="0"/>
      <w:marRight w:val="0"/>
      <w:marTop w:val="0"/>
      <w:marBottom w:val="0"/>
      <w:divBdr>
        <w:top w:val="none" w:sz="0" w:space="0" w:color="auto"/>
        <w:left w:val="none" w:sz="0" w:space="0" w:color="auto"/>
        <w:bottom w:val="none" w:sz="0" w:space="0" w:color="auto"/>
        <w:right w:val="none" w:sz="0" w:space="0" w:color="auto"/>
      </w:divBdr>
    </w:div>
    <w:div w:id="1616596753">
      <w:bodyDiv w:val="1"/>
      <w:marLeft w:val="0"/>
      <w:marRight w:val="0"/>
      <w:marTop w:val="0"/>
      <w:marBottom w:val="0"/>
      <w:divBdr>
        <w:top w:val="none" w:sz="0" w:space="0" w:color="auto"/>
        <w:left w:val="none" w:sz="0" w:space="0" w:color="auto"/>
        <w:bottom w:val="none" w:sz="0" w:space="0" w:color="auto"/>
        <w:right w:val="none" w:sz="0" w:space="0" w:color="auto"/>
      </w:divBdr>
    </w:div>
    <w:div w:id="1622299446">
      <w:bodyDiv w:val="1"/>
      <w:marLeft w:val="0"/>
      <w:marRight w:val="0"/>
      <w:marTop w:val="0"/>
      <w:marBottom w:val="0"/>
      <w:divBdr>
        <w:top w:val="none" w:sz="0" w:space="0" w:color="auto"/>
        <w:left w:val="none" w:sz="0" w:space="0" w:color="auto"/>
        <w:bottom w:val="none" w:sz="0" w:space="0" w:color="auto"/>
        <w:right w:val="none" w:sz="0" w:space="0" w:color="auto"/>
      </w:divBdr>
    </w:div>
    <w:div w:id="1631007533">
      <w:bodyDiv w:val="1"/>
      <w:marLeft w:val="0"/>
      <w:marRight w:val="0"/>
      <w:marTop w:val="0"/>
      <w:marBottom w:val="0"/>
      <w:divBdr>
        <w:top w:val="none" w:sz="0" w:space="0" w:color="auto"/>
        <w:left w:val="none" w:sz="0" w:space="0" w:color="auto"/>
        <w:bottom w:val="none" w:sz="0" w:space="0" w:color="auto"/>
        <w:right w:val="none" w:sz="0" w:space="0" w:color="auto"/>
      </w:divBdr>
    </w:div>
    <w:div w:id="1635796508">
      <w:bodyDiv w:val="1"/>
      <w:marLeft w:val="0"/>
      <w:marRight w:val="0"/>
      <w:marTop w:val="0"/>
      <w:marBottom w:val="0"/>
      <w:divBdr>
        <w:top w:val="none" w:sz="0" w:space="0" w:color="auto"/>
        <w:left w:val="none" w:sz="0" w:space="0" w:color="auto"/>
        <w:bottom w:val="none" w:sz="0" w:space="0" w:color="auto"/>
        <w:right w:val="none" w:sz="0" w:space="0" w:color="auto"/>
      </w:divBdr>
      <w:divsChild>
        <w:div w:id="670912236">
          <w:marLeft w:val="0"/>
          <w:marRight w:val="0"/>
          <w:marTop w:val="0"/>
          <w:marBottom w:val="0"/>
          <w:divBdr>
            <w:top w:val="none" w:sz="0" w:space="0" w:color="auto"/>
            <w:left w:val="none" w:sz="0" w:space="0" w:color="auto"/>
            <w:bottom w:val="none" w:sz="0" w:space="0" w:color="auto"/>
            <w:right w:val="none" w:sz="0" w:space="0" w:color="auto"/>
          </w:divBdr>
        </w:div>
      </w:divsChild>
    </w:div>
    <w:div w:id="1643150408">
      <w:bodyDiv w:val="1"/>
      <w:marLeft w:val="0"/>
      <w:marRight w:val="0"/>
      <w:marTop w:val="0"/>
      <w:marBottom w:val="0"/>
      <w:divBdr>
        <w:top w:val="none" w:sz="0" w:space="0" w:color="auto"/>
        <w:left w:val="none" w:sz="0" w:space="0" w:color="auto"/>
        <w:bottom w:val="none" w:sz="0" w:space="0" w:color="auto"/>
        <w:right w:val="none" w:sz="0" w:space="0" w:color="auto"/>
      </w:divBdr>
    </w:div>
    <w:div w:id="1655451389">
      <w:bodyDiv w:val="1"/>
      <w:marLeft w:val="0"/>
      <w:marRight w:val="0"/>
      <w:marTop w:val="0"/>
      <w:marBottom w:val="0"/>
      <w:divBdr>
        <w:top w:val="none" w:sz="0" w:space="0" w:color="auto"/>
        <w:left w:val="none" w:sz="0" w:space="0" w:color="auto"/>
        <w:bottom w:val="none" w:sz="0" w:space="0" w:color="auto"/>
        <w:right w:val="none" w:sz="0" w:space="0" w:color="auto"/>
      </w:divBdr>
    </w:div>
    <w:div w:id="1661928347">
      <w:bodyDiv w:val="1"/>
      <w:marLeft w:val="0"/>
      <w:marRight w:val="0"/>
      <w:marTop w:val="0"/>
      <w:marBottom w:val="0"/>
      <w:divBdr>
        <w:top w:val="none" w:sz="0" w:space="0" w:color="auto"/>
        <w:left w:val="none" w:sz="0" w:space="0" w:color="auto"/>
        <w:bottom w:val="none" w:sz="0" w:space="0" w:color="auto"/>
        <w:right w:val="none" w:sz="0" w:space="0" w:color="auto"/>
      </w:divBdr>
    </w:div>
    <w:div w:id="1662729363">
      <w:bodyDiv w:val="1"/>
      <w:marLeft w:val="0"/>
      <w:marRight w:val="0"/>
      <w:marTop w:val="0"/>
      <w:marBottom w:val="0"/>
      <w:divBdr>
        <w:top w:val="none" w:sz="0" w:space="0" w:color="auto"/>
        <w:left w:val="none" w:sz="0" w:space="0" w:color="auto"/>
        <w:bottom w:val="none" w:sz="0" w:space="0" w:color="auto"/>
        <w:right w:val="none" w:sz="0" w:space="0" w:color="auto"/>
      </w:divBdr>
    </w:div>
    <w:div w:id="1675914988">
      <w:bodyDiv w:val="1"/>
      <w:marLeft w:val="0"/>
      <w:marRight w:val="0"/>
      <w:marTop w:val="0"/>
      <w:marBottom w:val="0"/>
      <w:divBdr>
        <w:top w:val="none" w:sz="0" w:space="0" w:color="auto"/>
        <w:left w:val="none" w:sz="0" w:space="0" w:color="auto"/>
        <w:bottom w:val="none" w:sz="0" w:space="0" w:color="auto"/>
        <w:right w:val="none" w:sz="0" w:space="0" w:color="auto"/>
      </w:divBdr>
    </w:div>
    <w:div w:id="1701542825">
      <w:bodyDiv w:val="1"/>
      <w:marLeft w:val="0"/>
      <w:marRight w:val="0"/>
      <w:marTop w:val="0"/>
      <w:marBottom w:val="0"/>
      <w:divBdr>
        <w:top w:val="none" w:sz="0" w:space="0" w:color="auto"/>
        <w:left w:val="none" w:sz="0" w:space="0" w:color="auto"/>
        <w:bottom w:val="none" w:sz="0" w:space="0" w:color="auto"/>
        <w:right w:val="none" w:sz="0" w:space="0" w:color="auto"/>
      </w:divBdr>
    </w:div>
    <w:div w:id="1706372066">
      <w:bodyDiv w:val="1"/>
      <w:marLeft w:val="0"/>
      <w:marRight w:val="0"/>
      <w:marTop w:val="0"/>
      <w:marBottom w:val="0"/>
      <w:divBdr>
        <w:top w:val="none" w:sz="0" w:space="0" w:color="auto"/>
        <w:left w:val="none" w:sz="0" w:space="0" w:color="auto"/>
        <w:bottom w:val="none" w:sz="0" w:space="0" w:color="auto"/>
        <w:right w:val="none" w:sz="0" w:space="0" w:color="auto"/>
      </w:divBdr>
    </w:div>
    <w:div w:id="1711608595">
      <w:bodyDiv w:val="1"/>
      <w:marLeft w:val="0"/>
      <w:marRight w:val="0"/>
      <w:marTop w:val="0"/>
      <w:marBottom w:val="0"/>
      <w:divBdr>
        <w:top w:val="none" w:sz="0" w:space="0" w:color="auto"/>
        <w:left w:val="none" w:sz="0" w:space="0" w:color="auto"/>
        <w:bottom w:val="none" w:sz="0" w:space="0" w:color="auto"/>
        <w:right w:val="none" w:sz="0" w:space="0" w:color="auto"/>
      </w:divBdr>
      <w:divsChild>
        <w:div w:id="2092459994">
          <w:marLeft w:val="0"/>
          <w:marRight w:val="0"/>
          <w:marTop w:val="0"/>
          <w:marBottom w:val="0"/>
          <w:divBdr>
            <w:top w:val="none" w:sz="0" w:space="0" w:color="auto"/>
            <w:left w:val="none" w:sz="0" w:space="0" w:color="auto"/>
            <w:bottom w:val="none" w:sz="0" w:space="0" w:color="auto"/>
            <w:right w:val="none" w:sz="0" w:space="0" w:color="auto"/>
          </w:divBdr>
          <w:divsChild>
            <w:div w:id="1824076153">
              <w:marLeft w:val="0"/>
              <w:marRight w:val="0"/>
              <w:marTop w:val="0"/>
              <w:marBottom w:val="0"/>
              <w:divBdr>
                <w:top w:val="none" w:sz="0" w:space="0" w:color="auto"/>
                <w:left w:val="none" w:sz="0" w:space="0" w:color="auto"/>
                <w:bottom w:val="none" w:sz="0" w:space="0" w:color="auto"/>
                <w:right w:val="none" w:sz="0" w:space="0" w:color="auto"/>
              </w:divBdr>
              <w:divsChild>
                <w:div w:id="1725641207">
                  <w:marLeft w:val="0"/>
                  <w:marRight w:val="0"/>
                  <w:marTop w:val="0"/>
                  <w:marBottom w:val="0"/>
                  <w:divBdr>
                    <w:top w:val="none" w:sz="0" w:space="0" w:color="auto"/>
                    <w:left w:val="none" w:sz="0" w:space="0" w:color="auto"/>
                    <w:bottom w:val="none" w:sz="0" w:space="0" w:color="auto"/>
                    <w:right w:val="none" w:sz="0" w:space="0" w:color="auto"/>
                  </w:divBdr>
                  <w:divsChild>
                    <w:div w:id="195101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767037">
          <w:marLeft w:val="0"/>
          <w:marRight w:val="0"/>
          <w:marTop w:val="0"/>
          <w:marBottom w:val="0"/>
          <w:divBdr>
            <w:top w:val="none" w:sz="0" w:space="0" w:color="auto"/>
            <w:left w:val="none" w:sz="0" w:space="0" w:color="auto"/>
            <w:bottom w:val="none" w:sz="0" w:space="0" w:color="auto"/>
            <w:right w:val="none" w:sz="0" w:space="0" w:color="auto"/>
          </w:divBdr>
          <w:divsChild>
            <w:div w:id="364984661">
              <w:marLeft w:val="0"/>
              <w:marRight w:val="0"/>
              <w:marTop w:val="0"/>
              <w:marBottom w:val="0"/>
              <w:divBdr>
                <w:top w:val="none" w:sz="0" w:space="0" w:color="auto"/>
                <w:left w:val="none" w:sz="0" w:space="0" w:color="auto"/>
                <w:bottom w:val="none" w:sz="0" w:space="0" w:color="auto"/>
                <w:right w:val="none" w:sz="0" w:space="0" w:color="auto"/>
              </w:divBdr>
              <w:divsChild>
                <w:div w:id="156308101">
                  <w:marLeft w:val="0"/>
                  <w:marRight w:val="0"/>
                  <w:marTop w:val="0"/>
                  <w:marBottom w:val="0"/>
                  <w:divBdr>
                    <w:top w:val="none" w:sz="0" w:space="0" w:color="auto"/>
                    <w:left w:val="none" w:sz="0" w:space="0" w:color="auto"/>
                    <w:bottom w:val="none" w:sz="0" w:space="0" w:color="auto"/>
                    <w:right w:val="none" w:sz="0" w:space="0" w:color="auto"/>
                  </w:divBdr>
                  <w:divsChild>
                    <w:div w:id="1071542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829702">
      <w:bodyDiv w:val="1"/>
      <w:marLeft w:val="0"/>
      <w:marRight w:val="0"/>
      <w:marTop w:val="0"/>
      <w:marBottom w:val="0"/>
      <w:divBdr>
        <w:top w:val="none" w:sz="0" w:space="0" w:color="auto"/>
        <w:left w:val="none" w:sz="0" w:space="0" w:color="auto"/>
        <w:bottom w:val="none" w:sz="0" w:space="0" w:color="auto"/>
        <w:right w:val="none" w:sz="0" w:space="0" w:color="auto"/>
      </w:divBdr>
    </w:div>
    <w:div w:id="1726643725">
      <w:bodyDiv w:val="1"/>
      <w:marLeft w:val="0"/>
      <w:marRight w:val="0"/>
      <w:marTop w:val="0"/>
      <w:marBottom w:val="0"/>
      <w:divBdr>
        <w:top w:val="none" w:sz="0" w:space="0" w:color="auto"/>
        <w:left w:val="none" w:sz="0" w:space="0" w:color="auto"/>
        <w:bottom w:val="none" w:sz="0" w:space="0" w:color="auto"/>
        <w:right w:val="none" w:sz="0" w:space="0" w:color="auto"/>
      </w:divBdr>
    </w:div>
    <w:div w:id="1728141835">
      <w:bodyDiv w:val="1"/>
      <w:marLeft w:val="0"/>
      <w:marRight w:val="0"/>
      <w:marTop w:val="0"/>
      <w:marBottom w:val="0"/>
      <w:divBdr>
        <w:top w:val="none" w:sz="0" w:space="0" w:color="auto"/>
        <w:left w:val="none" w:sz="0" w:space="0" w:color="auto"/>
        <w:bottom w:val="none" w:sz="0" w:space="0" w:color="auto"/>
        <w:right w:val="none" w:sz="0" w:space="0" w:color="auto"/>
      </w:divBdr>
    </w:div>
    <w:div w:id="1732919577">
      <w:bodyDiv w:val="1"/>
      <w:marLeft w:val="0"/>
      <w:marRight w:val="0"/>
      <w:marTop w:val="0"/>
      <w:marBottom w:val="0"/>
      <w:divBdr>
        <w:top w:val="none" w:sz="0" w:space="0" w:color="auto"/>
        <w:left w:val="none" w:sz="0" w:space="0" w:color="auto"/>
        <w:bottom w:val="none" w:sz="0" w:space="0" w:color="auto"/>
        <w:right w:val="none" w:sz="0" w:space="0" w:color="auto"/>
      </w:divBdr>
    </w:div>
    <w:div w:id="1735078632">
      <w:bodyDiv w:val="1"/>
      <w:marLeft w:val="0"/>
      <w:marRight w:val="0"/>
      <w:marTop w:val="0"/>
      <w:marBottom w:val="0"/>
      <w:divBdr>
        <w:top w:val="none" w:sz="0" w:space="0" w:color="auto"/>
        <w:left w:val="none" w:sz="0" w:space="0" w:color="auto"/>
        <w:bottom w:val="none" w:sz="0" w:space="0" w:color="auto"/>
        <w:right w:val="none" w:sz="0" w:space="0" w:color="auto"/>
      </w:divBdr>
    </w:div>
    <w:div w:id="1739011910">
      <w:bodyDiv w:val="1"/>
      <w:marLeft w:val="0"/>
      <w:marRight w:val="0"/>
      <w:marTop w:val="0"/>
      <w:marBottom w:val="0"/>
      <w:divBdr>
        <w:top w:val="none" w:sz="0" w:space="0" w:color="auto"/>
        <w:left w:val="none" w:sz="0" w:space="0" w:color="auto"/>
        <w:bottom w:val="none" w:sz="0" w:space="0" w:color="auto"/>
        <w:right w:val="none" w:sz="0" w:space="0" w:color="auto"/>
      </w:divBdr>
    </w:div>
    <w:div w:id="1766876409">
      <w:bodyDiv w:val="1"/>
      <w:marLeft w:val="0"/>
      <w:marRight w:val="0"/>
      <w:marTop w:val="0"/>
      <w:marBottom w:val="0"/>
      <w:divBdr>
        <w:top w:val="none" w:sz="0" w:space="0" w:color="auto"/>
        <w:left w:val="none" w:sz="0" w:space="0" w:color="auto"/>
        <w:bottom w:val="none" w:sz="0" w:space="0" w:color="auto"/>
        <w:right w:val="none" w:sz="0" w:space="0" w:color="auto"/>
      </w:divBdr>
    </w:div>
    <w:div w:id="1769424484">
      <w:bodyDiv w:val="1"/>
      <w:marLeft w:val="0"/>
      <w:marRight w:val="0"/>
      <w:marTop w:val="0"/>
      <w:marBottom w:val="0"/>
      <w:divBdr>
        <w:top w:val="none" w:sz="0" w:space="0" w:color="auto"/>
        <w:left w:val="none" w:sz="0" w:space="0" w:color="auto"/>
        <w:bottom w:val="none" w:sz="0" w:space="0" w:color="auto"/>
        <w:right w:val="none" w:sz="0" w:space="0" w:color="auto"/>
      </w:divBdr>
    </w:div>
    <w:div w:id="1790002623">
      <w:bodyDiv w:val="1"/>
      <w:marLeft w:val="0"/>
      <w:marRight w:val="0"/>
      <w:marTop w:val="0"/>
      <w:marBottom w:val="0"/>
      <w:divBdr>
        <w:top w:val="none" w:sz="0" w:space="0" w:color="auto"/>
        <w:left w:val="none" w:sz="0" w:space="0" w:color="auto"/>
        <w:bottom w:val="none" w:sz="0" w:space="0" w:color="auto"/>
        <w:right w:val="none" w:sz="0" w:space="0" w:color="auto"/>
      </w:divBdr>
    </w:div>
    <w:div w:id="1801877924">
      <w:bodyDiv w:val="1"/>
      <w:marLeft w:val="0"/>
      <w:marRight w:val="0"/>
      <w:marTop w:val="0"/>
      <w:marBottom w:val="0"/>
      <w:divBdr>
        <w:top w:val="none" w:sz="0" w:space="0" w:color="auto"/>
        <w:left w:val="none" w:sz="0" w:space="0" w:color="auto"/>
        <w:bottom w:val="none" w:sz="0" w:space="0" w:color="auto"/>
        <w:right w:val="none" w:sz="0" w:space="0" w:color="auto"/>
      </w:divBdr>
    </w:div>
    <w:div w:id="1802109874">
      <w:bodyDiv w:val="1"/>
      <w:marLeft w:val="0"/>
      <w:marRight w:val="0"/>
      <w:marTop w:val="0"/>
      <w:marBottom w:val="0"/>
      <w:divBdr>
        <w:top w:val="none" w:sz="0" w:space="0" w:color="auto"/>
        <w:left w:val="none" w:sz="0" w:space="0" w:color="auto"/>
        <w:bottom w:val="none" w:sz="0" w:space="0" w:color="auto"/>
        <w:right w:val="none" w:sz="0" w:space="0" w:color="auto"/>
      </w:divBdr>
    </w:div>
    <w:div w:id="1806384806">
      <w:bodyDiv w:val="1"/>
      <w:marLeft w:val="0"/>
      <w:marRight w:val="0"/>
      <w:marTop w:val="0"/>
      <w:marBottom w:val="0"/>
      <w:divBdr>
        <w:top w:val="none" w:sz="0" w:space="0" w:color="auto"/>
        <w:left w:val="none" w:sz="0" w:space="0" w:color="auto"/>
        <w:bottom w:val="none" w:sz="0" w:space="0" w:color="auto"/>
        <w:right w:val="none" w:sz="0" w:space="0" w:color="auto"/>
      </w:divBdr>
    </w:div>
    <w:div w:id="1807578609">
      <w:bodyDiv w:val="1"/>
      <w:marLeft w:val="0"/>
      <w:marRight w:val="0"/>
      <w:marTop w:val="0"/>
      <w:marBottom w:val="0"/>
      <w:divBdr>
        <w:top w:val="none" w:sz="0" w:space="0" w:color="auto"/>
        <w:left w:val="none" w:sz="0" w:space="0" w:color="auto"/>
        <w:bottom w:val="none" w:sz="0" w:space="0" w:color="auto"/>
        <w:right w:val="none" w:sz="0" w:space="0" w:color="auto"/>
      </w:divBdr>
    </w:div>
    <w:div w:id="1808737199">
      <w:bodyDiv w:val="1"/>
      <w:marLeft w:val="0"/>
      <w:marRight w:val="0"/>
      <w:marTop w:val="0"/>
      <w:marBottom w:val="0"/>
      <w:divBdr>
        <w:top w:val="none" w:sz="0" w:space="0" w:color="auto"/>
        <w:left w:val="none" w:sz="0" w:space="0" w:color="auto"/>
        <w:bottom w:val="none" w:sz="0" w:space="0" w:color="auto"/>
        <w:right w:val="none" w:sz="0" w:space="0" w:color="auto"/>
      </w:divBdr>
    </w:div>
    <w:div w:id="1816532375">
      <w:bodyDiv w:val="1"/>
      <w:marLeft w:val="0"/>
      <w:marRight w:val="0"/>
      <w:marTop w:val="0"/>
      <w:marBottom w:val="0"/>
      <w:divBdr>
        <w:top w:val="none" w:sz="0" w:space="0" w:color="auto"/>
        <w:left w:val="none" w:sz="0" w:space="0" w:color="auto"/>
        <w:bottom w:val="none" w:sz="0" w:space="0" w:color="auto"/>
        <w:right w:val="none" w:sz="0" w:space="0" w:color="auto"/>
      </w:divBdr>
    </w:div>
    <w:div w:id="1854564477">
      <w:bodyDiv w:val="1"/>
      <w:marLeft w:val="0"/>
      <w:marRight w:val="0"/>
      <w:marTop w:val="0"/>
      <w:marBottom w:val="0"/>
      <w:divBdr>
        <w:top w:val="none" w:sz="0" w:space="0" w:color="auto"/>
        <w:left w:val="none" w:sz="0" w:space="0" w:color="auto"/>
        <w:bottom w:val="none" w:sz="0" w:space="0" w:color="auto"/>
        <w:right w:val="none" w:sz="0" w:space="0" w:color="auto"/>
      </w:divBdr>
    </w:div>
    <w:div w:id="1860922977">
      <w:bodyDiv w:val="1"/>
      <w:marLeft w:val="0"/>
      <w:marRight w:val="0"/>
      <w:marTop w:val="0"/>
      <w:marBottom w:val="0"/>
      <w:divBdr>
        <w:top w:val="none" w:sz="0" w:space="0" w:color="auto"/>
        <w:left w:val="none" w:sz="0" w:space="0" w:color="auto"/>
        <w:bottom w:val="none" w:sz="0" w:space="0" w:color="auto"/>
        <w:right w:val="none" w:sz="0" w:space="0" w:color="auto"/>
      </w:divBdr>
    </w:div>
    <w:div w:id="1874879710">
      <w:bodyDiv w:val="1"/>
      <w:marLeft w:val="0"/>
      <w:marRight w:val="0"/>
      <w:marTop w:val="0"/>
      <w:marBottom w:val="0"/>
      <w:divBdr>
        <w:top w:val="none" w:sz="0" w:space="0" w:color="auto"/>
        <w:left w:val="none" w:sz="0" w:space="0" w:color="auto"/>
        <w:bottom w:val="none" w:sz="0" w:space="0" w:color="auto"/>
        <w:right w:val="none" w:sz="0" w:space="0" w:color="auto"/>
      </w:divBdr>
    </w:div>
    <w:div w:id="1885674350">
      <w:bodyDiv w:val="1"/>
      <w:marLeft w:val="0"/>
      <w:marRight w:val="0"/>
      <w:marTop w:val="0"/>
      <w:marBottom w:val="0"/>
      <w:divBdr>
        <w:top w:val="none" w:sz="0" w:space="0" w:color="auto"/>
        <w:left w:val="none" w:sz="0" w:space="0" w:color="auto"/>
        <w:bottom w:val="none" w:sz="0" w:space="0" w:color="auto"/>
        <w:right w:val="none" w:sz="0" w:space="0" w:color="auto"/>
      </w:divBdr>
    </w:div>
    <w:div w:id="1886062178">
      <w:bodyDiv w:val="1"/>
      <w:marLeft w:val="0"/>
      <w:marRight w:val="0"/>
      <w:marTop w:val="0"/>
      <w:marBottom w:val="0"/>
      <w:divBdr>
        <w:top w:val="none" w:sz="0" w:space="0" w:color="auto"/>
        <w:left w:val="none" w:sz="0" w:space="0" w:color="auto"/>
        <w:bottom w:val="none" w:sz="0" w:space="0" w:color="auto"/>
        <w:right w:val="none" w:sz="0" w:space="0" w:color="auto"/>
      </w:divBdr>
    </w:div>
    <w:div w:id="1886793496">
      <w:bodyDiv w:val="1"/>
      <w:marLeft w:val="0"/>
      <w:marRight w:val="0"/>
      <w:marTop w:val="0"/>
      <w:marBottom w:val="0"/>
      <w:divBdr>
        <w:top w:val="none" w:sz="0" w:space="0" w:color="auto"/>
        <w:left w:val="none" w:sz="0" w:space="0" w:color="auto"/>
        <w:bottom w:val="none" w:sz="0" w:space="0" w:color="auto"/>
        <w:right w:val="none" w:sz="0" w:space="0" w:color="auto"/>
      </w:divBdr>
    </w:div>
    <w:div w:id="1892615688">
      <w:bodyDiv w:val="1"/>
      <w:marLeft w:val="0"/>
      <w:marRight w:val="0"/>
      <w:marTop w:val="0"/>
      <w:marBottom w:val="0"/>
      <w:divBdr>
        <w:top w:val="none" w:sz="0" w:space="0" w:color="auto"/>
        <w:left w:val="none" w:sz="0" w:space="0" w:color="auto"/>
        <w:bottom w:val="none" w:sz="0" w:space="0" w:color="auto"/>
        <w:right w:val="none" w:sz="0" w:space="0" w:color="auto"/>
      </w:divBdr>
    </w:div>
    <w:div w:id="1894122460">
      <w:bodyDiv w:val="1"/>
      <w:marLeft w:val="0"/>
      <w:marRight w:val="0"/>
      <w:marTop w:val="0"/>
      <w:marBottom w:val="0"/>
      <w:divBdr>
        <w:top w:val="none" w:sz="0" w:space="0" w:color="auto"/>
        <w:left w:val="none" w:sz="0" w:space="0" w:color="auto"/>
        <w:bottom w:val="none" w:sz="0" w:space="0" w:color="auto"/>
        <w:right w:val="none" w:sz="0" w:space="0" w:color="auto"/>
      </w:divBdr>
      <w:divsChild>
        <w:div w:id="200439027">
          <w:marLeft w:val="0"/>
          <w:marRight w:val="0"/>
          <w:marTop w:val="0"/>
          <w:marBottom w:val="0"/>
          <w:divBdr>
            <w:top w:val="none" w:sz="0" w:space="0" w:color="auto"/>
            <w:left w:val="none" w:sz="0" w:space="0" w:color="auto"/>
            <w:bottom w:val="none" w:sz="0" w:space="0" w:color="auto"/>
            <w:right w:val="none" w:sz="0" w:space="0" w:color="auto"/>
          </w:divBdr>
          <w:divsChild>
            <w:div w:id="9189994">
              <w:marLeft w:val="0"/>
              <w:marRight w:val="0"/>
              <w:marTop w:val="0"/>
              <w:marBottom w:val="0"/>
              <w:divBdr>
                <w:top w:val="none" w:sz="0" w:space="0" w:color="auto"/>
                <w:left w:val="none" w:sz="0" w:space="0" w:color="auto"/>
                <w:bottom w:val="none" w:sz="0" w:space="0" w:color="auto"/>
                <w:right w:val="none" w:sz="0" w:space="0" w:color="auto"/>
              </w:divBdr>
              <w:divsChild>
                <w:div w:id="973677053">
                  <w:marLeft w:val="0"/>
                  <w:marRight w:val="0"/>
                  <w:marTop w:val="0"/>
                  <w:marBottom w:val="0"/>
                  <w:divBdr>
                    <w:top w:val="none" w:sz="0" w:space="0" w:color="auto"/>
                    <w:left w:val="none" w:sz="0" w:space="0" w:color="auto"/>
                    <w:bottom w:val="none" w:sz="0" w:space="0" w:color="auto"/>
                    <w:right w:val="none" w:sz="0" w:space="0" w:color="auto"/>
                  </w:divBdr>
                  <w:divsChild>
                    <w:div w:id="16413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157752">
          <w:marLeft w:val="0"/>
          <w:marRight w:val="0"/>
          <w:marTop w:val="0"/>
          <w:marBottom w:val="0"/>
          <w:divBdr>
            <w:top w:val="none" w:sz="0" w:space="0" w:color="auto"/>
            <w:left w:val="none" w:sz="0" w:space="0" w:color="auto"/>
            <w:bottom w:val="none" w:sz="0" w:space="0" w:color="auto"/>
            <w:right w:val="none" w:sz="0" w:space="0" w:color="auto"/>
          </w:divBdr>
          <w:divsChild>
            <w:div w:id="1946577399">
              <w:marLeft w:val="0"/>
              <w:marRight w:val="0"/>
              <w:marTop w:val="0"/>
              <w:marBottom w:val="0"/>
              <w:divBdr>
                <w:top w:val="none" w:sz="0" w:space="0" w:color="auto"/>
                <w:left w:val="none" w:sz="0" w:space="0" w:color="auto"/>
                <w:bottom w:val="none" w:sz="0" w:space="0" w:color="auto"/>
                <w:right w:val="none" w:sz="0" w:space="0" w:color="auto"/>
              </w:divBdr>
              <w:divsChild>
                <w:div w:id="685137599">
                  <w:marLeft w:val="0"/>
                  <w:marRight w:val="0"/>
                  <w:marTop w:val="0"/>
                  <w:marBottom w:val="0"/>
                  <w:divBdr>
                    <w:top w:val="none" w:sz="0" w:space="0" w:color="auto"/>
                    <w:left w:val="none" w:sz="0" w:space="0" w:color="auto"/>
                    <w:bottom w:val="none" w:sz="0" w:space="0" w:color="auto"/>
                    <w:right w:val="none" w:sz="0" w:space="0" w:color="auto"/>
                  </w:divBdr>
                  <w:divsChild>
                    <w:div w:id="721828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7231398">
      <w:bodyDiv w:val="1"/>
      <w:marLeft w:val="0"/>
      <w:marRight w:val="0"/>
      <w:marTop w:val="0"/>
      <w:marBottom w:val="0"/>
      <w:divBdr>
        <w:top w:val="none" w:sz="0" w:space="0" w:color="auto"/>
        <w:left w:val="none" w:sz="0" w:space="0" w:color="auto"/>
        <w:bottom w:val="none" w:sz="0" w:space="0" w:color="auto"/>
        <w:right w:val="none" w:sz="0" w:space="0" w:color="auto"/>
      </w:divBdr>
    </w:div>
    <w:div w:id="1898668498">
      <w:bodyDiv w:val="1"/>
      <w:marLeft w:val="0"/>
      <w:marRight w:val="0"/>
      <w:marTop w:val="0"/>
      <w:marBottom w:val="0"/>
      <w:divBdr>
        <w:top w:val="none" w:sz="0" w:space="0" w:color="auto"/>
        <w:left w:val="none" w:sz="0" w:space="0" w:color="auto"/>
        <w:bottom w:val="none" w:sz="0" w:space="0" w:color="auto"/>
        <w:right w:val="none" w:sz="0" w:space="0" w:color="auto"/>
      </w:divBdr>
    </w:div>
    <w:div w:id="1902204819">
      <w:bodyDiv w:val="1"/>
      <w:marLeft w:val="0"/>
      <w:marRight w:val="0"/>
      <w:marTop w:val="0"/>
      <w:marBottom w:val="0"/>
      <w:divBdr>
        <w:top w:val="none" w:sz="0" w:space="0" w:color="auto"/>
        <w:left w:val="none" w:sz="0" w:space="0" w:color="auto"/>
        <w:bottom w:val="none" w:sz="0" w:space="0" w:color="auto"/>
        <w:right w:val="none" w:sz="0" w:space="0" w:color="auto"/>
      </w:divBdr>
    </w:div>
    <w:div w:id="1917011188">
      <w:bodyDiv w:val="1"/>
      <w:marLeft w:val="0"/>
      <w:marRight w:val="0"/>
      <w:marTop w:val="0"/>
      <w:marBottom w:val="0"/>
      <w:divBdr>
        <w:top w:val="none" w:sz="0" w:space="0" w:color="auto"/>
        <w:left w:val="none" w:sz="0" w:space="0" w:color="auto"/>
        <w:bottom w:val="none" w:sz="0" w:space="0" w:color="auto"/>
        <w:right w:val="none" w:sz="0" w:space="0" w:color="auto"/>
      </w:divBdr>
    </w:div>
    <w:div w:id="1917395867">
      <w:bodyDiv w:val="1"/>
      <w:marLeft w:val="0"/>
      <w:marRight w:val="0"/>
      <w:marTop w:val="0"/>
      <w:marBottom w:val="0"/>
      <w:divBdr>
        <w:top w:val="none" w:sz="0" w:space="0" w:color="auto"/>
        <w:left w:val="none" w:sz="0" w:space="0" w:color="auto"/>
        <w:bottom w:val="none" w:sz="0" w:space="0" w:color="auto"/>
        <w:right w:val="none" w:sz="0" w:space="0" w:color="auto"/>
      </w:divBdr>
    </w:div>
    <w:div w:id="1919552015">
      <w:bodyDiv w:val="1"/>
      <w:marLeft w:val="0"/>
      <w:marRight w:val="0"/>
      <w:marTop w:val="0"/>
      <w:marBottom w:val="0"/>
      <w:divBdr>
        <w:top w:val="none" w:sz="0" w:space="0" w:color="auto"/>
        <w:left w:val="none" w:sz="0" w:space="0" w:color="auto"/>
        <w:bottom w:val="none" w:sz="0" w:space="0" w:color="auto"/>
        <w:right w:val="none" w:sz="0" w:space="0" w:color="auto"/>
      </w:divBdr>
    </w:div>
    <w:div w:id="1925676197">
      <w:bodyDiv w:val="1"/>
      <w:marLeft w:val="0"/>
      <w:marRight w:val="0"/>
      <w:marTop w:val="0"/>
      <w:marBottom w:val="0"/>
      <w:divBdr>
        <w:top w:val="none" w:sz="0" w:space="0" w:color="auto"/>
        <w:left w:val="none" w:sz="0" w:space="0" w:color="auto"/>
        <w:bottom w:val="none" w:sz="0" w:space="0" w:color="auto"/>
        <w:right w:val="none" w:sz="0" w:space="0" w:color="auto"/>
      </w:divBdr>
    </w:div>
    <w:div w:id="1928535294">
      <w:bodyDiv w:val="1"/>
      <w:marLeft w:val="0"/>
      <w:marRight w:val="0"/>
      <w:marTop w:val="0"/>
      <w:marBottom w:val="0"/>
      <w:divBdr>
        <w:top w:val="none" w:sz="0" w:space="0" w:color="auto"/>
        <w:left w:val="none" w:sz="0" w:space="0" w:color="auto"/>
        <w:bottom w:val="none" w:sz="0" w:space="0" w:color="auto"/>
        <w:right w:val="none" w:sz="0" w:space="0" w:color="auto"/>
      </w:divBdr>
    </w:div>
    <w:div w:id="1940521752">
      <w:bodyDiv w:val="1"/>
      <w:marLeft w:val="0"/>
      <w:marRight w:val="0"/>
      <w:marTop w:val="0"/>
      <w:marBottom w:val="0"/>
      <w:divBdr>
        <w:top w:val="none" w:sz="0" w:space="0" w:color="auto"/>
        <w:left w:val="none" w:sz="0" w:space="0" w:color="auto"/>
        <w:bottom w:val="none" w:sz="0" w:space="0" w:color="auto"/>
        <w:right w:val="none" w:sz="0" w:space="0" w:color="auto"/>
      </w:divBdr>
    </w:div>
    <w:div w:id="1952126919">
      <w:bodyDiv w:val="1"/>
      <w:marLeft w:val="0"/>
      <w:marRight w:val="0"/>
      <w:marTop w:val="0"/>
      <w:marBottom w:val="0"/>
      <w:divBdr>
        <w:top w:val="none" w:sz="0" w:space="0" w:color="auto"/>
        <w:left w:val="none" w:sz="0" w:space="0" w:color="auto"/>
        <w:bottom w:val="none" w:sz="0" w:space="0" w:color="auto"/>
        <w:right w:val="none" w:sz="0" w:space="0" w:color="auto"/>
      </w:divBdr>
      <w:divsChild>
        <w:div w:id="224148414">
          <w:marLeft w:val="0"/>
          <w:marRight w:val="0"/>
          <w:marTop w:val="0"/>
          <w:marBottom w:val="0"/>
          <w:divBdr>
            <w:top w:val="none" w:sz="0" w:space="0" w:color="auto"/>
            <w:left w:val="none" w:sz="0" w:space="0" w:color="auto"/>
            <w:bottom w:val="none" w:sz="0" w:space="0" w:color="auto"/>
            <w:right w:val="none" w:sz="0" w:space="0" w:color="auto"/>
          </w:divBdr>
          <w:divsChild>
            <w:div w:id="728845134">
              <w:marLeft w:val="0"/>
              <w:marRight w:val="0"/>
              <w:marTop w:val="0"/>
              <w:marBottom w:val="0"/>
              <w:divBdr>
                <w:top w:val="none" w:sz="0" w:space="0" w:color="auto"/>
                <w:left w:val="none" w:sz="0" w:space="0" w:color="auto"/>
                <w:bottom w:val="none" w:sz="0" w:space="0" w:color="auto"/>
                <w:right w:val="none" w:sz="0" w:space="0" w:color="auto"/>
              </w:divBdr>
              <w:divsChild>
                <w:div w:id="812865073">
                  <w:marLeft w:val="0"/>
                  <w:marRight w:val="0"/>
                  <w:marTop w:val="0"/>
                  <w:marBottom w:val="0"/>
                  <w:divBdr>
                    <w:top w:val="none" w:sz="0" w:space="0" w:color="auto"/>
                    <w:left w:val="none" w:sz="0" w:space="0" w:color="auto"/>
                    <w:bottom w:val="none" w:sz="0" w:space="0" w:color="auto"/>
                    <w:right w:val="none" w:sz="0" w:space="0" w:color="auto"/>
                  </w:divBdr>
                  <w:divsChild>
                    <w:div w:id="103508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574740">
          <w:marLeft w:val="0"/>
          <w:marRight w:val="0"/>
          <w:marTop w:val="0"/>
          <w:marBottom w:val="0"/>
          <w:divBdr>
            <w:top w:val="none" w:sz="0" w:space="0" w:color="auto"/>
            <w:left w:val="none" w:sz="0" w:space="0" w:color="auto"/>
            <w:bottom w:val="none" w:sz="0" w:space="0" w:color="auto"/>
            <w:right w:val="none" w:sz="0" w:space="0" w:color="auto"/>
          </w:divBdr>
          <w:divsChild>
            <w:div w:id="1173686892">
              <w:marLeft w:val="0"/>
              <w:marRight w:val="0"/>
              <w:marTop w:val="0"/>
              <w:marBottom w:val="0"/>
              <w:divBdr>
                <w:top w:val="none" w:sz="0" w:space="0" w:color="auto"/>
                <w:left w:val="none" w:sz="0" w:space="0" w:color="auto"/>
                <w:bottom w:val="none" w:sz="0" w:space="0" w:color="auto"/>
                <w:right w:val="none" w:sz="0" w:space="0" w:color="auto"/>
              </w:divBdr>
              <w:divsChild>
                <w:div w:id="230586188">
                  <w:marLeft w:val="0"/>
                  <w:marRight w:val="0"/>
                  <w:marTop w:val="0"/>
                  <w:marBottom w:val="0"/>
                  <w:divBdr>
                    <w:top w:val="none" w:sz="0" w:space="0" w:color="auto"/>
                    <w:left w:val="none" w:sz="0" w:space="0" w:color="auto"/>
                    <w:bottom w:val="none" w:sz="0" w:space="0" w:color="auto"/>
                    <w:right w:val="none" w:sz="0" w:space="0" w:color="auto"/>
                  </w:divBdr>
                  <w:divsChild>
                    <w:div w:id="6353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087487">
      <w:bodyDiv w:val="1"/>
      <w:marLeft w:val="0"/>
      <w:marRight w:val="0"/>
      <w:marTop w:val="0"/>
      <w:marBottom w:val="0"/>
      <w:divBdr>
        <w:top w:val="none" w:sz="0" w:space="0" w:color="auto"/>
        <w:left w:val="none" w:sz="0" w:space="0" w:color="auto"/>
        <w:bottom w:val="none" w:sz="0" w:space="0" w:color="auto"/>
        <w:right w:val="none" w:sz="0" w:space="0" w:color="auto"/>
      </w:divBdr>
    </w:div>
    <w:div w:id="1963413338">
      <w:bodyDiv w:val="1"/>
      <w:marLeft w:val="0"/>
      <w:marRight w:val="0"/>
      <w:marTop w:val="0"/>
      <w:marBottom w:val="0"/>
      <w:divBdr>
        <w:top w:val="none" w:sz="0" w:space="0" w:color="auto"/>
        <w:left w:val="none" w:sz="0" w:space="0" w:color="auto"/>
        <w:bottom w:val="none" w:sz="0" w:space="0" w:color="auto"/>
        <w:right w:val="none" w:sz="0" w:space="0" w:color="auto"/>
      </w:divBdr>
    </w:div>
    <w:div w:id="1968930748">
      <w:bodyDiv w:val="1"/>
      <w:marLeft w:val="0"/>
      <w:marRight w:val="0"/>
      <w:marTop w:val="0"/>
      <w:marBottom w:val="0"/>
      <w:divBdr>
        <w:top w:val="none" w:sz="0" w:space="0" w:color="auto"/>
        <w:left w:val="none" w:sz="0" w:space="0" w:color="auto"/>
        <w:bottom w:val="none" w:sz="0" w:space="0" w:color="auto"/>
        <w:right w:val="none" w:sz="0" w:space="0" w:color="auto"/>
      </w:divBdr>
    </w:div>
    <w:div w:id="2037585332">
      <w:bodyDiv w:val="1"/>
      <w:marLeft w:val="0"/>
      <w:marRight w:val="0"/>
      <w:marTop w:val="0"/>
      <w:marBottom w:val="0"/>
      <w:divBdr>
        <w:top w:val="none" w:sz="0" w:space="0" w:color="auto"/>
        <w:left w:val="none" w:sz="0" w:space="0" w:color="auto"/>
        <w:bottom w:val="none" w:sz="0" w:space="0" w:color="auto"/>
        <w:right w:val="none" w:sz="0" w:space="0" w:color="auto"/>
      </w:divBdr>
    </w:div>
    <w:div w:id="2045010216">
      <w:bodyDiv w:val="1"/>
      <w:marLeft w:val="0"/>
      <w:marRight w:val="0"/>
      <w:marTop w:val="0"/>
      <w:marBottom w:val="0"/>
      <w:divBdr>
        <w:top w:val="none" w:sz="0" w:space="0" w:color="auto"/>
        <w:left w:val="none" w:sz="0" w:space="0" w:color="auto"/>
        <w:bottom w:val="none" w:sz="0" w:space="0" w:color="auto"/>
        <w:right w:val="none" w:sz="0" w:space="0" w:color="auto"/>
      </w:divBdr>
    </w:div>
    <w:div w:id="2051492751">
      <w:bodyDiv w:val="1"/>
      <w:marLeft w:val="0"/>
      <w:marRight w:val="0"/>
      <w:marTop w:val="0"/>
      <w:marBottom w:val="0"/>
      <w:divBdr>
        <w:top w:val="none" w:sz="0" w:space="0" w:color="auto"/>
        <w:left w:val="none" w:sz="0" w:space="0" w:color="auto"/>
        <w:bottom w:val="none" w:sz="0" w:space="0" w:color="auto"/>
        <w:right w:val="none" w:sz="0" w:space="0" w:color="auto"/>
      </w:divBdr>
    </w:div>
    <w:div w:id="2058124585">
      <w:bodyDiv w:val="1"/>
      <w:marLeft w:val="0"/>
      <w:marRight w:val="0"/>
      <w:marTop w:val="0"/>
      <w:marBottom w:val="0"/>
      <w:divBdr>
        <w:top w:val="none" w:sz="0" w:space="0" w:color="auto"/>
        <w:left w:val="none" w:sz="0" w:space="0" w:color="auto"/>
        <w:bottom w:val="none" w:sz="0" w:space="0" w:color="auto"/>
        <w:right w:val="none" w:sz="0" w:space="0" w:color="auto"/>
      </w:divBdr>
    </w:div>
    <w:div w:id="2085755304">
      <w:bodyDiv w:val="1"/>
      <w:marLeft w:val="0"/>
      <w:marRight w:val="0"/>
      <w:marTop w:val="0"/>
      <w:marBottom w:val="0"/>
      <w:divBdr>
        <w:top w:val="none" w:sz="0" w:space="0" w:color="auto"/>
        <w:left w:val="none" w:sz="0" w:space="0" w:color="auto"/>
        <w:bottom w:val="none" w:sz="0" w:space="0" w:color="auto"/>
        <w:right w:val="none" w:sz="0" w:space="0" w:color="auto"/>
      </w:divBdr>
    </w:div>
    <w:div w:id="2095933978">
      <w:bodyDiv w:val="1"/>
      <w:marLeft w:val="0"/>
      <w:marRight w:val="0"/>
      <w:marTop w:val="0"/>
      <w:marBottom w:val="0"/>
      <w:divBdr>
        <w:top w:val="none" w:sz="0" w:space="0" w:color="auto"/>
        <w:left w:val="none" w:sz="0" w:space="0" w:color="auto"/>
        <w:bottom w:val="none" w:sz="0" w:space="0" w:color="auto"/>
        <w:right w:val="none" w:sz="0" w:space="0" w:color="auto"/>
      </w:divBdr>
    </w:div>
    <w:div w:id="2109039568">
      <w:bodyDiv w:val="1"/>
      <w:marLeft w:val="0"/>
      <w:marRight w:val="0"/>
      <w:marTop w:val="0"/>
      <w:marBottom w:val="0"/>
      <w:divBdr>
        <w:top w:val="none" w:sz="0" w:space="0" w:color="auto"/>
        <w:left w:val="none" w:sz="0" w:space="0" w:color="auto"/>
        <w:bottom w:val="none" w:sz="0" w:space="0" w:color="auto"/>
        <w:right w:val="none" w:sz="0" w:space="0" w:color="auto"/>
      </w:divBdr>
    </w:div>
    <w:div w:id="2119173866">
      <w:bodyDiv w:val="1"/>
      <w:marLeft w:val="0"/>
      <w:marRight w:val="0"/>
      <w:marTop w:val="0"/>
      <w:marBottom w:val="0"/>
      <w:divBdr>
        <w:top w:val="none" w:sz="0" w:space="0" w:color="auto"/>
        <w:left w:val="none" w:sz="0" w:space="0" w:color="auto"/>
        <w:bottom w:val="none" w:sz="0" w:space="0" w:color="auto"/>
        <w:right w:val="none" w:sz="0" w:space="0" w:color="auto"/>
      </w:divBdr>
    </w:div>
    <w:div w:id="2136099207">
      <w:bodyDiv w:val="1"/>
      <w:marLeft w:val="0"/>
      <w:marRight w:val="0"/>
      <w:marTop w:val="0"/>
      <w:marBottom w:val="0"/>
      <w:divBdr>
        <w:top w:val="none" w:sz="0" w:space="0" w:color="auto"/>
        <w:left w:val="none" w:sz="0" w:space="0" w:color="auto"/>
        <w:bottom w:val="none" w:sz="0" w:space="0" w:color="auto"/>
        <w:right w:val="none" w:sz="0" w:space="0" w:color="auto"/>
      </w:divBdr>
    </w:div>
    <w:div w:id="2138645094">
      <w:bodyDiv w:val="1"/>
      <w:marLeft w:val="0"/>
      <w:marRight w:val="0"/>
      <w:marTop w:val="0"/>
      <w:marBottom w:val="0"/>
      <w:divBdr>
        <w:top w:val="none" w:sz="0" w:space="0" w:color="auto"/>
        <w:left w:val="none" w:sz="0" w:space="0" w:color="auto"/>
        <w:bottom w:val="none" w:sz="0" w:space="0" w:color="auto"/>
        <w:right w:val="none" w:sz="0" w:space="0" w:color="auto"/>
      </w:divBdr>
    </w:div>
    <w:div w:id="2143886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entityframeworktutorial.net/Images/ORM.png" TargetMode="External"/><Relationship Id="rId18" Type="http://schemas.openxmlformats.org/officeDocument/2006/relationships/hyperlink" Target="https://developers.facebook.com/docs/android/login-with-facebook" TargetMode="Externa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developers.facebook.com/docs/facebook-login/manually-build-a-login-flow" TargetMode="External"/><Relationship Id="rId7" Type="http://schemas.openxmlformats.org/officeDocument/2006/relationships/image" Target="media/image1.png"/><Relationship Id="rId12" Type="http://schemas.openxmlformats.org/officeDocument/2006/relationships/package" Target="embeddings/Microsoft_PowerPoint_Presentation1.pptx"/><Relationship Id="rId17" Type="http://schemas.openxmlformats.org/officeDocument/2006/relationships/hyperlink" Target="https://developers.facebook.com/docs/ios/login/"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yperlink" Target="https://developers.facebook.com/docs/facebook-login/windows-phone"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emf"/><Relationship Id="rId24" Type="http://schemas.openxmlformats.org/officeDocument/2006/relationships/image" Target="media/image9.jpeg"/><Relationship Id="rId5" Type="http://schemas.openxmlformats.org/officeDocument/2006/relationships/settings" Target="settings.xml"/><Relationship Id="rId15" Type="http://schemas.openxmlformats.org/officeDocument/2006/relationships/hyperlink" Target="http://www.entityframeworktutorial.net/Images/EF-overview.png" TargetMode="External"/><Relationship Id="rId23" Type="http://schemas.openxmlformats.org/officeDocument/2006/relationships/hyperlink" Target="https://developers.facebook.com/docs/facebook-login/permissions" TargetMode="External"/><Relationship Id="rId10" Type="http://schemas.openxmlformats.org/officeDocument/2006/relationships/image" Target="media/image4.JPG"/><Relationship Id="rId19" Type="http://schemas.openxmlformats.org/officeDocument/2006/relationships/hyperlink" Target="https://developers.facebook.com/docs/facebook-login/web" TargetMode="Externa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6.png"/><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March 2016</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b:Source xmlns:b="http://schemas.openxmlformats.org/officeDocument/2006/bibliography">
    <b:Tag>Zep15</b:Tag>
    <b:SourceType>InternetSite</b:SourceType>
    <b:Guid>{2AAB9BE5-BD41-4FB7-A6A9-6D0192FD3A01}</b:Guid>
    <b:Author>
      <b:Author>
        <b:Corporate>Zephoria Digital Marketing</b:Corporate>
      </b:Author>
    </b:Author>
    <b:Title>The Top 20 Valuable Facebook Statistics</b:Title>
    <b:Year>2015</b:Year>
    <b:Month>November</b:Month>
    <b:URL>https://zephoria.com/top-15-valuable-facebook-statistics/</b:URL>
    <b:RefOrder>23</b:RefOrder>
  </b:Source>
  <b:Source>
    <b:Tag>Luc15</b:Tag>
    <b:SourceType>InternetSite</b:SourceType>
    <b:Guid>{AE70D0FF-5137-4C25-90D9-6489B0870639}</b:Guid>
    <b:Author>
      <b:Author>
        <b:NameList>
          <b:Person>
            <b:Last>Matney</b:Last>
            <b:First>Lucas</b:First>
          </b:Person>
        </b:NameList>
      </b:Author>
    </b:Author>
    <b:Title>Facebook Hits New Peak Of 1 Billion Users On A Single Day</b:Title>
    <b:Year>2015</b:Year>
    <b:Month>November</b:Month>
    <b:URL>http://techcrunch.com/2015/08/27/facebook-hits-1-billion-users-in-a-single-day/#.mkj389:Hrf0</b:URL>
    <b:RefOrder>1</b:RefOrder>
  </b:Source>
  <b:Source>
    <b:Tag>Fac16</b:Tag>
    <b:SourceType>InternetSite</b:SourceType>
    <b:Guid>{A659287A-29EB-4408-BA21-66AFFE69EB4D}</b:Guid>
    <b:Author>
      <b:Author>
        <b:Corporate>Facebook</b:Corporate>
      </b:Author>
    </b:Author>
    <b:Title>Add Facebook Login to Your App or Website </b:Title>
    <b:InternetSiteTitle>Facwbook for developers</b:InternetSiteTitle>
    <b:Year>2016</b:Year>
    <b:Month>March</b:Month>
    <b:Day>22</b:Day>
    <b:URL>https://developers.facebook.com/docs/facebook-login</b:URL>
    <b:RefOrder>18</b:RefOrder>
  </b:Source>
  <b:Source>
    <b:Tag>Fac161</b:Tag>
    <b:SourceType>InternetSite</b:SourceType>
    <b:Guid>{545359E2-D25E-4B87-8D75-8060F8BC7722}</b:Guid>
    <b:Author>
      <b:Author>
        <b:Corporate>Facebook</b:Corporate>
      </b:Author>
    </b:Author>
    <b:Title>Facebook Login for Apps - Overview</b:Title>
    <b:InternetSiteTitle>Facebook for developers</b:InternetSiteTitle>
    <b:Year>2016</b:Year>
    <b:Month>March</b:Month>
    <b:Day>22</b:Day>
    <b:URL>https://developers.facebook.com/docs/facebook-login/overview</b:URL>
    <b:RefOrder>19</b:RefOrder>
  </b:Source>
  <b:Source>
    <b:Tag>Tec16</b:Tag>
    <b:SourceType>InternetSite</b:SourceType>
    <b:Guid>{FC7CC5AE-99E2-4CB2-A3D8-7B9D2B1E8B94}</b:Guid>
    <b:Author>
      <b:Author>
        <b:Corporate>Techopedia Inc.</b:Corporate>
      </b:Author>
    </b:Author>
    <b:Title>Web Service</b:Title>
    <b:InternetSiteTitle>Techopedia</b:InternetSiteTitle>
    <b:Year>2016</b:Year>
    <b:Month>March</b:Month>
    <b:Day>22</b:Day>
    <b:URL>https://www.techopedia.com/definition/1622/web-service-net</b:URL>
    <b:RefOrder>20</b:RefOrder>
  </b:Source>
  <b:Source>
    <b:Tag>Ste16</b:Tag>
    <b:SourceType>InternetSite</b:SourceType>
    <b:Guid>{695A7379-18F5-4CC7-B09C-AC160E34E0D1}</b:Guid>
    <b:Author>
      <b:Author>
        <b:Corporate> Stefan Bergstein, HP Software</b:Corporate>
      </b:Author>
    </b:Author>
    <b:Title>Service Oriented Architectures (SOA) Monitoring and Management with HP OpenView Operations </b:Title>
    <b:InternetSiteTitle>Slideshare</b:InternetSiteTitle>
    <b:Year>2016</b:Year>
    <b:Month>March</b:Month>
    <b:Day>22</b:Day>
    <b:URL>http://image.slidesharecdn.com/univ05ovosoaext-150828145753-lva1-app6891/95/service-oriented-architectures-soa-monitoring-and-management-with-hp-openview-operations-14-638.jpg?cb=1440773962</b:URL>
    <b:RefOrder>21</b:RefOrder>
  </b:Source>
  <b:Source>
    <b:Tag>Tec161</b:Tag>
    <b:SourceType>InternetSite</b:SourceType>
    <b:Guid>{A198434B-1937-4703-A584-C40522ACA848}</b:Guid>
    <b:Author>
      <b:Author>
        <b:Corporate>Techopedia Inc.</b:Corporate>
      </b:Author>
    </b:Author>
    <b:Title>ASP.NET</b:Title>
    <b:InternetSiteTitle>Techopedia</b:InternetSiteTitle>
    <b:Year>2016</b:Year>
    <b:Month>March</b:Month>
    <b:Day>20</b:Day>
    <b:URL>https://www.techopedia.com/definition/3213/asp-net</b:URL>
    <b:RefOrder>22</b:RefOrder>
  </b:Source>
  <b:Source>
    <b:Tag>Was94</b:Tag>
    <b:SourceType>BookSection</b:SourceType>
    <b:Guid>{4F79E2AE-0F88-4CDC-B307-0F90A95C2FA9}</b:Guid>
    <b:Title>The Social Network Perspective</b:Title>
    <b:Year>1994</b:Year>
    <b:Publisher>Cambridge University Press</b:Publisher>
    <b:Author>
      <b:Author>
        <b:NameList>
          <b:Person>
            <b:Last>Wasserman</b:Last>
            <b:First>Stanley</b:First>
          </b:Person>
          <b:Person>
            <b:Last>Faust</b:Last>
            <b:First>Katherine</b:First>
          </b:Person>
        </b:NameList>
      </b:Author>
      <b:BookAuthor>
        <b:NameList>
          <b:Person>
            <b:Last>Wasserman</b:Last>
            <b:First>Stanley</b:First>
          </b:Person>
          <b:Person>
            <b:Last>Faust</b:Last>
            <b:First>Katherine</b:First>
          </b:Person>
        </b:NameList>
      </b:BookAuthor>
    </b:Author>
    <b:BookTitle>Social Network Analysis in Social and Behaviroral Sciences</b:BookTitle>
    <b:Pages>1-27</b:Pages>
    <b:URL>http://homepage.ntu.edu.tw/~khsu/network/reading/wasserman1.pdf</b:URL>
    <b:RefOrder>8</b:RefOrder>
  </b:Source>
  <b:Source>
    <b:Year>2007</b:Year>
    <b:Volume>13</b:Volume>
    <b:BIBTEX_Entry>article</b:BIBTEX_Entry>
    <b:SourceType>JournalArticle</b:SourceType>
    <b:Title>Social Network Sites: Definition, History, and Scholarship</b:Title>
    <b:Tag>JCC4JCC4393</b:Tag>
    <b:Publisher>Blackwell Publishing Inc</b:Publisher>
    <b:URL>http://dx.doi.org/10.1111/j.1083-6101.2007.00393.x</b:URL>
    <b:DOI>10.1111/j.1083-6101.2007.00393.x</b:DOI>
    <b:Author>
      <b:Author>
        <b:NameList>
          <b:Person>
            <b:Last>Boyd</b:Last>
            <b:First>Danah</b:First>
            <b:Middle>M.</b:Middle>
          </b:Person>
          <b:Person>
            <b:Last>Ellison</b:Last>
            <b:First>Nicole</b:First>
            <b:Middle>B.</b:Middle>
          </b:Person>
        </b:NameList>
      </b:Author>
    </b:Author>
    <b:Pages>210-230</b:Pages>
    <b:JournalName>Journal of Computer-Mediated Communication</b:JournalName>
    <b:StandardNumber> ISSN: 1083-6101</b:StandardNumber>
    <b:Guid>{FE15069E-ED61-49A3-97B5-2B20479761AE}</b:Guid>
    <b:RefOrder>9</b:RefOrder>
  </b:Source>
  <b:Source>
    <b:Tag>Sco</b:Tag>
    <b:SourceType>InternetSite</b:SourceType>
    <b:Guid>{4DBC1045-4AE7-496D-B0AC-A5B91DB44E53}</b:Guid>
    <b:Title>Top 10 Benefits of a Facebook Business Page</b:Title>
    <b:Author>
      <b:Author>
        <b:Corporate>Scott Ayres</b:Corporate>
      </b:Author>
    </b:Author>
    <b:URL>https://www.postplanner.com/top-10-benefits-facebook-business-page/</b:URL>
    <b:RefOrder>6</b:RefOrder>
  </b:Source>
  <b:Source>
    <b:Tag>Num16</b:Tag>
    <b:SourceType>InternetSite</b:SourceType>
    <b:Guid>{0C7E6960-CE92-4507-BF6E-F6C0D850B2B6}</b:Guid>
    <b:Title>Number of monthly active Facebook users worldwide as of 2nd quarter 2016 (in millions)</b:Title>
    <b:Year>2016</b:Year>
    <b:URL>https://www.statista.com/statistics/264810/number-of-monthly-active-facebook-users-worldwide/</b:URL>
    <b:RefOrder>5</b:RefOrder>
  </b:Source>
  <b:Source>
    <b:Tag>Ric99</b:Tag>
    <b:SourceType>BookSection</b:SourceType>
    <b:Guid>{86D011AE-D180-46C2-8B14-3AC895A6CAA8}</b:Guid>
    <b:Title>The Cluetrain Manifesto: The End of Business as Usual</b:Title>
    <b:Year>1999</b:Year>
    <b:BookTitle>The Cluetrain Manifesto: The End of Business as Usual</b:BookTitle>
    <b:Pages>190</b:Pages>
    <b:Publisher>Basic Books; Reprint edition (January 2001)</b:Publisher>
    <b:Author>
      <b:BookAuthor>
        <b:NameList>
          <b:Person>
            <b:Last>Rick Levine</b:Last>
            <b:First>Christopher</b:First>
            <b:Middle>Locke, Doc Searls and David Weinberger</b:Middle>
          </b:Person>
        </b:NameList>
      </b:BookAuthor>
    </b:Author>
    <b:URL>http://www.cluetrain.com/</b:URL>
    <b:RefOrder>3</b:RefOrder>
  </b:Source>
  <b:Source>
    <b:Tag>гла11</b:Tag>
    <b:SourceType>DocumentFromInternetSite</b:SourceType>
    <b:Guid>{326E30F1-B49F-45AF-B569-0CE050167033}</b:Guid>
    <b:Title>Манифестът Клутрейн в епохата на социалните медии</b:Title>
    <b:Year>2011</b:Year>
    <b:Author>
      <b:Author>
        <b:NameList>
          <b:Person>
            <b:Last>Петков</b:Last>
            <b:First>гл.</b:First>
            <b:Middle>ас. д-р Стойко</b:Middle>
          </b:Person>
        </b:NameList>
      </b:Author>
    </b:Author>
    <b:URL>http://ebox.nbu.bg/mascom12/view_lesson.php?id=13</b:URL>
    <b:RefOrder>4</b:RefOrder>
  </b:Source>
  <b:Source>
    <b:Tag>Facnp16</b:Tag>
    <b:SourceType>InternetSite</b:SourceType>
    <b:Guid>{F4AE5C6C-D05B-4960-A3D6-91F72EC3E16F}</b:Guid>
    <b:Title>Get Started - Facebook for non-profits</b:Title>
    <b:Author>
      <b:Author>
        <b:Corporate>Facebook Inc.</b:Corporate>
      </b:Author>
    </b:Author>
    <b:YearAccessed>2016</b:YearAccessed>
    <b:MonthAccessed>September</b:MonthAccessed>
    <b:DayAccessed>23</b:DayAccessed>
    <b:RefOrder>10</b:RefOrder>
  </b:Source>
  <b:Source>
    <b:Tag>Fhc16</b:Tag>
    <b:SourceType>DocumentFromInternetSite</b:SourceType>
    <b:Guid>{C57AFF1E-2F4B-4FB5-9361-87ED0F68E30C}</b:Guid>
    <b:Title>Pages</b:Title>
    <b:YearAccessed>2016</b:YearAccessed>
    <b:MonthAccessed>September</b:MonthAccessed>
    <b:DayAccessed>23</b:DayAccessed>
    <b:Author>
      <b:Author>
        <b:Corporate>Facebook Inc.</b:Corporate>
      </b:Author>
    </b:Author>
    <b:InternetSiteTitle>Facebook Help Center</b:InternetSiteTitle>
    <b:RefOrder>11</b:RefOrder>
  </b:Source>
  <b:Source>
    <b:Tag>Уик15</b:Tag>
    <b:SourceType>InternetSite</b:SourceType>
    <b:Guid>{F5C8A5FA-48E6-460F-A6AD-3D5622E04202}</b:Guid>
    <b:Author>
      <b:Author>
        <b:NameList>
          <b:Person>
            <b:Last>Sarah Morse</b:Last>
            <b:First>studioD</b:First>
          </b:Person>
        </b:NameList>
      </b:Author>
    </b:Author>
    <b:Title>How Facebook Helps Us Communicate</b:Title>
    <b:Year>2015</b:Year>
    <b:URL>http://smallbusiness.chron.com/facebook-helps-communicate-66432.html</b:URL>
    <b:InternetSiteTitle>Small Business </b:InternetSiteTitle>
    <b:RefOrder>2</b:RefOrder>
  </b:Source>
  <b:Source>
    <b:Tag>Спа15</b:Tag>
    <b:SourceType>ArticleInAPeriodical</b:SourceType>
    <b:Guid>{06904559-F60B-40E6-ACD3-C8A0DC49ED75}</b:Guid>
    <b:Title>Анализ на общинското присъствие във Facebook</b:Title>
    <b:Year>2015</b:Year>
    <b:Month>Август</b:Month>
    <b:Pages>20</b:Pages>
    <b:Author>
      <b:Author>
        <b:NameList>
          <b:Person>
            <b:Last>Спасов</b:Last>
            <b:First>доц.</b:First>
            <b:Middle>Камен</b:Middle>
          </b:Person>
        </b:NameList>
      </b:Author>
    </b:Author>
    <b:PeriodicalTitle>Информационен бюлетин</b:PeriodicalTitle>
    <b:StandardNumber>13стр.</b:StandardNumber>
    <b:URL>https://www.researchgate.net/profile/Kamen_Spassov/publications?pubType=artifact</b:URL>
    <b:RefOrder>7</b:RefOrder>
  </b:Source>
  <b:Source>
    <b:Tag>Ors09</b:Tag>
    <b:SourceType>Report</b:SourceType>
    <b:Guid>{48D6BEF3-1114-4743-A877-2A2CDDB79A18}</b:Guid>
    <b:Title>Open Government Directive</b:Title>
    <b:Year>2009</b:Year>
    <b:Author>
      <b:Author>
        <b:NameList>
          <b:Person>
            <b:Last>Orszag</b:Last>
            <b:Middle>R.</b:Middle>
            <b:First>Peter</b:First>
          </b:Person>
        </b:NameList>
      </b:Author>
    </b:Author>
    <b:Institution>US Government</b:Institution>
    <b:URL>https://www.whitehouse.gov/open/documents/open-government-directive</b:URL>
    <b:RefOrder>12</b:RefOrder>
  </b:Source>
  <b:Source>
    <b:Tag>Sha05</b:Tag>
    <b:SourceType>Report</b:SourceType>
    <b:Guid>{75868A02-1639-424E-93BE-536C7280CB56}</b:Guid>
    <b:Title>Common Format and MIME Type for Comma-Separated Values (CSV) Files</b:Title>
    <b:Year>2005</b:Year>
    <b:Publisher>The Internet Society (IETF)</b:Publisher>
    <b:Author>
      <b:Author>
        <b:NameList>
          <b:Person>
            <b:Last>Shafranovich</b:Last>
            <b:First>Y.</b:First>
          </b:Person>
        </b:NameList>
      </b:Author>
    </b:Author>
    <b:URL>https://www.ietf.org/rfc/rfc4180.txt</b:URL>
    <b:RefOrder>13</b:RefOrder>
  </b:Source>
  <b:Source>
    <b:Year>2013</b:Year>
    <b:Volume>30</b:Volume>
    <b:BIBTEX_Entry>article</b:BIBTEX_Entry>
    <b:SourceType>JournalArticle</b:SourceType>
    <b:Title>Characterizing Architecturally Significant Requirements</b:Title>
    <b:Tag>chen_characterizing_2013</b:Tag>
    <b:URL>http://ieeexplore.ieee.org/lpdocs/epic03/wrapper.htm?arnumber=6365165</b:URL>
    <b:DOI>10.1109/MS.2012.174</b:DOI>
    <b:Author>
      <b:Author>
        <b:NameList>
          <b:Person>
            <b:Last>Chen</b:Last>
            <b:First>Lianping</b:First>
          </b:Person>
          <b:Person>
            <b:Last>Ali Babar</b:Last>
            <b:First>Muhammad</b:First>
          </b:Person>
          <b:Person>
            <b:Last>Nuseibeh</b:Last>
            <b:First>Bashar</b:First>
          </b:Person>
        </b:NameList>
      </b:Author>
    </b:Author>
    <b:Pages>38-45</b:Pages>
    <b:Month>#mar#</b:Month>
    <b:JournalName>IEEE Software</b:JournalName>
    <b:StandardNumber> ISSN: 0740-7459</b:StandardNumber>
    <b:RefOrder>14</b:RefOrder>
  </b:Source>
  <b:Source>
    <b:Tag>Mic02</b:Tag>
    <b:SourceType>BookSection</b:SourceType>
    <b:Guid>{D8FBF0E0-E9C9-409E-B615-7024C86D1736}</b:Guid>
    <b:Title>Three-Layered Services Application</b:Title>
    <b:Year>2002</b:Year>
    <b:Publisher>Microsoft Corporation</b:Publisher>
    <b:Author>
      <b:Author>
        <b:Corporate>Microsoft Corporation</b:Corporate>
      </b:Author>
    </b:Author>
    <b:BookTitle>Patterns &amp; practices</b:BookTitle>
    <b:URL>https://msdn.microsoft.com/en-us/library/ff648105.aspx</b:URL>
    <b:RefOrder>15</b:RefOrder>
  </b:Source>
  <b:Source>
    <b:Tag>Ent16</b:Tag>
    <b:SourceType>InternetSite</b:SourceType>
    <b:Guid>{32E24298-6FFA-4134-9CB0-89933DFF2224}</b:Guid>
    <b:Author>
      <b:Author>
        <b:Corporate>Microsoft Corporation</b:Corporate>
      </b:Author>
    </b:Author>
    <b:Title>What is Entity Framework?</b:Title>
    <b:InternetSiteTitle>Entity Framework Tutorial</b:InternetSiteTitle>
    <b:Year>2016</b:Year>
    <b:Month>March</b:Month>
    <b:Day>22</b:Day>
    <b:URL>http://www.entityframeworktutorial.net/what-is-entityframework.aspx</b:URL>
    <b:RefOrder>16</b:RefOrder>
  </b:Source>
  <b:Source>
    <b:Year>2007</b:Year>
    <b:BIBTEX_Entry>inproceedings</b:BIBTEX_Entry>
    <b:SourceType>ConferenceProceedings</b:SourceType>
    <b:Title>Anatomy of the ado. net entity framework</b:Title>
    <b:Tag>adya2007anatomy</b:Tag>
    <b:BookTitle>Proceedings of the 2007 ACM SIGMOD international conference on Management of data</b:BookTitle>
    <b:Author>
      <b:Author>
        <b:NameList>
          <b:Person>
            <b:Last>Adya</b:Last>
            <b:First>Atul</b:First>
          </b:Person>
          <b:Person>
            <b:Last>Blakeley</b:Last>
            <b:Middle>A.</b:Middle>
            <b:First>José</b:First>
          </b:Person>
          <b:Person>
            <b:Last>Melnik</b:Last>
            <b:First>Sergey</b:First>
          </b:Person>
          <b:Person>
            <b:Last>Muralidhar</b:Last>
            <b:First>S.</b:First>
          </b:Person>
        </b:NameList>
      </b:Author>
    </b:Author>
    <b:Pages>877-888</b:Pages>
    <b:ConferenceName>Proceedings of the 2007 ACM SIGMOD international conference on Management of data</b:ConferenceName>
    <b:RefOrder>17</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553FB3-76F1-4680-A96B-31EF2A83D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32</Pages>
  <Words>6291</Words>
  <Characters>35865</Characters>
  <Application>Microsoft Office Word</Application>
  <DocSecurity>0</DocSecurity>
  <Lines>298</Lines>
  <Paragraphs>84</Paragraphs>
  <ScaleCrop>false</ScaleCrop>
  <HeadingPairs>
    <vt:vector size="2" baseType="variant">
      <vt:variant>
        <vt:lpstr>Title</vt:lpstr>
      </vt:variant>
      <vt:variant>
        <vt:i4>1</vt:i4>
      </vt:variant>
    </vt:vector>
  </HeadingPairs>
  <TitlesOfParts>
    <vt:vector size="1" baseType="lpstr">
      <vt:lpstr>Анализ на общинското присъствие във Facebook</vt:lpstr>
    </vt:vector>
  </TitlesOfParts>
  <Company/>
  <LinksUpToDate>false</LinksUpToDate>
  <CharactersWithSpaces>42072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Анализ на общинското присъствие във Facebook</dc:title>
  <dc:subject/>
  <dc:creator>murfffi</dc:creator>
  <cp:keywords/>
  <dc:description/>
  <cp:lastModifiedBy>murfffi</cp:lastModifiedBy>
  <cp:revision>17</cp:revision>
  <dcterms:created xsi:type="dcterms:W3CDTF">2016-09-23T15:30:00Z</dcterms:created>
  <dcterms:modified xsi:type="dcterms:W3CDTF">2016-09-24T13:31:00Z</dcterms:modified>
</cp:coreProperties>
</file>